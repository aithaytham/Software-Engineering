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bookmarkStart w:colFirst="0" w:colLast="0" w:name="_7l8rgjotp1i6" w:id="0"/>
      <w:bookmarkEnd w:id="0"/>
      <w:r w:rsidDel="00000000" w:rsidR="00000000" w:rsidRPr="00000000">
        <w:rPr>
          <w:rtl w:val="0"/>
        </w:rPr>
        <w:t xml:space="preserve">TP 3 -  A Scene Of Information And Flexibility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i w:val="1"/>
          <w:sz w:val="30"/>
          <w:szCs w:val="30"/>
        </w:rPr>
      </w:pPr>
      <w:r w:rsidDel="00000000" w:rsidR="00000000" w:rsidRPr="00000000">
        <w:rPr>
          <w:i w:val="1"/>
          <w:sz w:val="30"/>
          <w:szCs w:val="30"/>
          <w:rtl w:val="0"/>
        </w:rPr>
        <w:t xml:space="preserve">Java and DataBase Connectivity (JDBC)</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7l8rgjotp1i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TP 3 -  A Scene Of Information And Flexibility</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ijwpjet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I :  A Graphic Of Table: communication with database</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cv9j1ziks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Load Driver</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08pgr1lcmo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Connect to bdd</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fkpjc1fi0c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Make a request</w:t>
            </w:r>
          </w:hyperlink>
          <w:r w:rsidDel="00000000" w:rsidR="00000000" w:rsidRPr="00000000">
            <w:rPr>
              <w:rtl w:val="0"/>
            </w:rPr>
          </w:r>
        </w:p>
        <w:p w:rsidR="00000000" w:rsidDel="00000000" w:rsidP="00000000" w:rsidRDefault="00000000" w:rsidRPr="00000000" w14:paraId="0000000B">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6x42tj54vy4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Exercise 1: Modify the query above to add the location of the department.</w:t>
            </w:r>
          </w:hyperlink>
          <w:r w:rsidDel="00000000" w:rsidR="00000000" w:rsidRPr="00000000">
            <w:rPr>
              <w:rtl w:val="0"/>
            </w:rPr>
          </w:r>
        </w:p>
        <w:p w:rsidR="00000000" w:rsidDel="00000000" w:rsidP="00000000" w:rsidRDefault="00000000" w:rsidRPr="00000000" w14:paraId="0000000C">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oglg2595l8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Exercice 2: Move Department</w:t>
            </w:r>
          </w:hyperlink>
          <w:r w:rsidDel="00000000" w:rsidR="00000000" w:rsidRPr="00000000">
            <w:rPr>
              <w:rtl w:val="0"/>
            </w:rPr>
          </w:r>
        </w:p>
        <w:p w:rsidR="00000000" w:rsidDel="00000000" w:rsidP="00000000" w:rsidRDefault="00000000" w:rsidRPr="00000000" w14:paraId="0000000D">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suvebs5ecsn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Exercice 3: Generic display of Tables:</w:t>
            </w:r>
          </w:hyperlink>
          <w:r w:rsidDel="00000000" w:rsidR="00000000" w:rsidRPr="00000000">
            <w:rPr>
              <w:rtl w:val="0"/>
            </w:rPr>
          </w:r>
        </w:p>
        <w:p w:rsidR="00000000" w:rsidDel="00000000" w:rsidP="00000000" w:rsidRDefault="00000000" w:rsidRPr="00000000" w14:paraId="0000000E">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tw865hy1a6t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Exercice 4: Security</w:t>
            </w:r>
          </w:hyperlink>
          <w:r w:rsidDel="00000000" w:rsidR="00000000" w:rsidRPr="00000000">
            <w:rPr>
              <w:rtl w:val="0"/>
            </w:rPr>
          </w:r>
        </w:p>
        <w:p w:rsidR="00000000" w:rsidDel="00000000" w:rsidP="00000000" w:rsidRDefault="00000000" w:rsidRPr="00000000" w14:paraId="0000000F">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ptb60l32ssi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Exercice 5: Modify moveDepartement() to use PrepareStatement</w:t>
            </w:r>
          </w:hyperlink>
          <w:r w:rsidDel="00000000" w:rsidR="00000000" w:rsidRPr="00000000">
            <w:rPr>
              <w:rtl w:val="0"/>
            </w:rPr>
          </w:r>
        </w:p>
        <w:p w:rsidR="00000000" w:rsidDel="00000000" w:rsidP="00000000" w:rsidRDefault="00000000" w:rsidRPr="00000000" w14:paraId="00000010">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lsy6ahqn4o7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Exercice 6: Try with displayTable</w:t>
            </w:r>
          </w:hyperlink>
          <w:r w:rsidDel="00000000" w:rsidR="00000000" w:rsidRPr="00000000">
            <w:rPr>
              <w:rtl w:val="0"/>
            </w:rPr>
          </w:r>
        </w:p>
        <w:p w:rsidR="00000000" w:rsidDel="00000000" w:rsidP="00000000" w:rsidRDefault="00000000" w:rsidRPr="00000000" w14:paraId="00000011">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edng14kakzs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Exercice 7 (Bonus to do at home because Long): With J2EE</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cjw5sgpgt7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II : DAO.</w:t>
            </w:r>
          </w:hyperlink>
          <w:r w:rsidDel="00000000" w:rsidR="00000000" w:rsidRPr="00000000">
            <w:rPr>
              <w:rtl w:val="0"/>
            </w:rPr>
          </w:r>
        </w:p>
        <w:p w:rsidR="00000000" w:rsidDel="00000000" w:rsidP="00000000" w:rsidRDefault="00000000" w:rsidRPr="00000000" w14:paraId="00000013">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4cuzunhr6fg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Exercise 8 : What are cons of JDBC as used above ?</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cfj2wtwn29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Bean - POJO Creation</w:t>
            </w:r>
          </w:hyperlink>
          <w:r w:rsidDel="00000000" w:rsidR="00000000" w:rsidRPr="00000000">
            <w:rPr>
              <w:rtl w:val="0"/>
            </w:rPr>
          </w:r>
        </w:p>
        <w:p w:rsidR="00000000" w:rsidDel="00000000" w:rsidP="00000000" w:rsidRDefault="00000000" w:rsidRPr="00000000" w14:paraId="00000015">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pyintk59xm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Exercice 9 : Write the Bean for Department</w:t>
            </w:r>
          </w:hyperlink>
          <w:r w:rsidDel="00000000" w:rsidR="00000000" w:rsidRPr="00000000">
            <w:rPr>
              <w:rtl w:val="0"/>
            </w:rPr>
          </w:r>
        </w:p>
        <w:p w:rsidR="00000000" w:rsidDel="00000000" w:rsidP="00000000" w:rsidRDefault="00000000" w:rsidRPr="00000000" w14:paraId="00000016">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f8dgirwddq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Exercice 10 : Write Implementation for method find for departement DAO.</w:t>
            </w:r>
          </w:hyperlink>
          <w:r w:rsidDel="00000000" w:rsidR="00000000" w:rsidRPr="00000000">
            <w:rPr>
              <w:rtl w:val="0"/>
            </w:rPr>
          </w:r>
        </w:p>
        <w:p w:rsidR="00000000" w:rsidDel="00000000" w:rsidP="00000000" w:rsidRDefault="00000000" w:rsidRPr="00000000" w14:paraId="00000017">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xdstspexs4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Exercice 11 : Write Implementation for method find for employee DAO.</w:t>
            </w:r>
          </w:hyperlink>
          <w:r w:rsidDel="00000000" w:rsidR="00000000" w:rsidRPr="00000000">
            <w:rPr>
              <w:rtl w:val="0"/>
            </w:rPr>
          </w:r>
        </w:p>
        <w:p w:rsidR="00000000" w:rsidDel="00000000" w:rsidP="00000000" w:rsidRDefault="00000000" w:rsidRPr="00000000" w14:paraId="00000018">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bbn81r9ho9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Exercice 12 : Create DAOFactory and use it in previous example</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7n5cvwxa1j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III : Spring Boot &amp; JPA.</w:t>
            </w:r>
          </w:hyperlink>
          <w:r w:rsidDel="00000000" w:rsidR="00000000" w:rsidRPr="00000000">
            <w:rPr>
              <w:rtl w:val="0"/>
            </w:rPr>
          </w:r>
        </w:p>
        <w:p w:rsidR="00000000" w:rsidDel="00000000" w:rsidP="00000000" w:rsidRDefault="00000000" w:rsidRPr="00000000" w14:paraId="0000001A">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cmy5tv7kpkx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Exercice III.1 : Init your Spring project</w:t>
            </w:r>
          </w:hyperlink>
          <w:r w:rsidDel="00000000" w:rsidR="00000000" w:rsidRPr="00000000">
            <w:rPr>
              <w:rtl w:val="0"/>
            </w:rPr>
          </w:r>
        </w:p>
        <w:p w:rsidR="00000000" w:rsidDel="00000000" w:rsidP="00000000" w:rsidRDefault="00000000" w:rsidRPr="00000000" w14:paraId="0000001B">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rhurm9xuz36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Exercice III.2 : Activate JPA and connect to your Database</w:t>
            </w:r>
          </w:hyperlink>
          <w:r w:rsidDel="00000000" w:rsidR="00000000" w:rsidRPr="00000000">
            <w:rPr>
              <w:rtl w:val="0"/>
            </w:rPr>
          </w:r>
        </w:p>
        <w:p w:rsidR="00000000" w:rsidDel="00000000" w:rsidP="00000000" w:rsidRDefault="00000000" w:rsidRPr="00000000" w14:paraId="0000001C">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n7exf23x0n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Exercise III.3 : Read Data in your Database</w:t>
            </w:r>
          </w:hyperlink>
          <w:r w:rsidDel="00000000" w:rsidR="00000000" w:rsidRPr="00000000">
            <w:rPr>
              <w:rtl w:val="0"/>
            </w:rPr>
          </w:r>
        </w:p>
        <w:p w:rsidR="00000000" w:rsidDel="00000000" w:rsidP="00000000" w:rsidRDefault="00000000" w:rsidRPr="00000000" w14:paraId="0000001D">
          <w:pPr>
            <w:spacing w:before="60" w:line="240" w:lineRule="auto"/>
            <w:ind w:left="1080" w:firstLine="0"/>
            <w:rPr>
              <w:color w:val="1155cc"/>
              <w:u w:val="single"/>
            </w:rPr>
          </w:pPr>
          <w:hyperlink w:anchor="_jgm0g4enwniv">
            <w:r w:rsidDel="00000000" w:rsidR="00000000" w:rsidRPr="00000000">
              <w:rPr>
                <w:color w:val="1155cc"/>
                <w:u w:val="single"/>
                <w:rtl w:val="0"/>
              </w:rPr>
              <w:t xml:space="preserve">Exercise III.4 : Create an Object via JPA and expose it on a REST endpoint</w:t>
            </w:r>
          </w:hyperlink>
          <w:r w:rsidDel="00000000" w:rsidR="00000000" w:rsidRPr="00000000">
            <w:rPr>
              <w:rtl w:val="0"/>
            </w:rPr>
          </w:r>
        </w:p>
        <w:p w:rsidR="00000000" w:rsidDel="00000000" w:rsidP="00000000" w:rsidRDefault="00000000" w:rsidRPr="00000000" w14:paraId="0000001E">
          <w:pPr>
            <w:spacing w:before="60" w:line="240" w:lineRule="auto"/>
            <w:ind w:left="1080" w:firstLine="0"/>
            <w:rPr>
              <w:color w:val="1155cc"/>
              <w:u w:val="single"/>
            </w:rPr>
          </w:pPr>
          <w:hyperlink w:anchor="_x69024566mj9">
            <w:r w:rsidDel="00000000" w:rsidR="00000000" w:rsidRPr="00000000">
              <w:rPr>
                <w:color w:val="1155cc"/>
                <w:u w:val="single"/>
                <w:rtl w:val="0"/>
              </w:rPr>
              <w:t xml:space="preserve">Exercise III.5 : GET by ID / Update by id / Delete via JPA / REST</w:t>
            </w:r>
          </w:hyperlink>
          <w:r w:rsidDel="00000000" w:rsidR="00000000" w:rsidRPr="00000000">
            <w:rPr>
              <w:rtl w:val="0"/>
            </w:rPr>
          </w:r>
        </w:p>
        <w:p w:rsidR="00000000" w:rsidDel="00000000" w:rsidP="00000000" w:rsidRDefault="00000000" w:rsidRPr="00000000" w14:paraId="0000001F">
          <w:pPr>
            <w:spacing w:before="60" w:line="240" w:lineRule="auto"/>
            <w:ind w:left="1080" w:firstLine="0"/>
            <w:rPr>
              <w:color w:val="1155cc"/>
              <w:u w:val="single"/>
            </w:rPr>
          </w:pPr>
          <w:hyperlink w:anchor="_xx7fcuuouq7k">
            <w:r w:rsidDel="00000000" w:rsidR="00000000" w:rsidRPr="00000000">
              <w:rPr>
                <w:color w:val="1155cc"/>
                <w:u w:val="single"/>
                <w:rtl w:val="0"/>
              </w:rPr>
              <w:t xml:space="preserve">Bonus : Follow this very great tutorial of Open Classroom on how to use Spring &amp; JPA:</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hf3qj7oln1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IV : Connections Pool (Bonus)</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61zj6prtoz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 Connection Originally Kept</w:t>
            </w:r>
          </w:hyperlink>
          <w:r w:rsidDel="00000000" w:rsidR="00000000" w:rsidRPr="00000000">
            <w:rPr>
              <w:rtl w:val="0"/>
            </w:rPr>
          </w:r>
        </w:p>
        <w:p w:rsidR="00000000" w:rsidDel="00000000" w:rsidP="00000000" w:rsidRDefault="00000000" w:rsidRPr="00000000" w14:paraId="00000022">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9pau5wl6vuo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Exercice IV.1 : (Bonus): Manually Create a List which store connection and use it in your code to make request</w:t>
            </w:r>
          </w:hyperlink>
          <w:r w:rsidDel="00000000" w:rsidR="00000000" w:rsidRPr="00000000">
            <w:rPr>
              <w:rtl w:val="0"/>
            </w:rPr>
          </w:r>
        </w:p>
        <w:p w:rsidR="00000000" w:rsidDel="00000000" w:rsidP="00000000" w:rsidRDefault="00000000" w:rsidRPr="00000000" w14:paraId="00000023">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mb3d1j80bkp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Exercice IV.2 (Bonus): use BoneCP to create your Connection Pool</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9grtr8bwru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V : DAO Generator (Bonus)</w:t>
            </w:r>
          </w:hyperlink>
          <w:r w:rsidDel="00000000" w:rsidR="00000000" w:rsidRPr="00000000">
            <w:rPr>
              <w:rtl w:val="0"/>
            </w:rPr>
          </w:r>
        </w:p>
        <w:p w:rsidR="00000000" w:rsidDel="00000000" w:rsidP="00000000" w:rsidRDefault="00000000" w:rsidRPr="00000000" w14:paraId="00000025">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w7atcp2v8l2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Exercice V.1 : List all columns of tables using data dictionary view(Bonus)</w:t>
            </w:r>
          </w:hyperlink>
          <w:r w:rsidDel="00000000" w:rsidR="00000000" w:rsidRPr="00000000">
            <w:rPr>
              <w:rtl w:val="0"/>
            </w:rPr>
          </w:r>
        </w:p>
        <w:p w:rsidR="00000000" w:rsidDel="00000000" w:rsidP="00000000" w:rsidRDefault="00000000" w:rsidRPr="00000000" w14:paraId="00000026">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145jr18zm11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Exercice V.2 : Create a new Java class programmatically(Bonus)</w:t>
            </w:r>
          </w:hyperlink>
          <w:r w:rsidDel="00000000" w:rsidR="00000000" w:rsidRPr="00000000">
            <w:rPr>
              <w:rtl w:val="0"/>
            </w:rPr>
          </w:r>
        </w:p>
        <w:p w:rsidR="00000000" w:rsidDel="00000000" w:rsidP="00000000" w:rsidRDefault="00000000" w:rsidRPr="00000000" w14:paraId="00000027">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60li7xz3bt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Exercice V.3 : Create all POJOs dynamically(Bonus)</w:t>
            </w:r>
          </w:hyperlink>
          <w:r w:rsidDel="00000000" w:rsidR="00000000" w:rsidRPr="00000000">
            <w:rPr>
              <w:rtl w:val="0"/>
            </w:rPr>
          </w:r>
        </w:p>
        <w:p w:rsidR="00000000" w:rsidDel="00000000" w:rsidP="00000000" w:rsidRDefault="00000000" w:rsidRPr="00000000" w14:paraId="00000028">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a8oexipucl4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Exercice V.4 : Create all DAOs dynamically(Bonus)</w:t>
            </w:r>
          </w:hyperlink>
          <w:r w:rsidDel="00000000" w:rsidR="00000000" w:rsidRPr="00000000">
            <w:rPr>
              <w:rtl w:val="0"/>
            </w:rPr>
          </w:r>
        </w:p>
        <w:p w:rsidR="00000000" w:rsidDel="00000000" w:rsidP="00000000" w:rsidRDefault="00000000" w:rsidRPr="00000000" w14:paraId="00000029">
          <w:pPr>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4kjv9guom0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Tips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rPr/>
      </w:pPr>
      <w:bookmarkStart w:colFirst="0" w:colLast="0" w:name="_qijwpjet982" w:id="1"/>
      <w:bookmarkEnd w:id="1"/>
      <w:r w:rsidDel="00000000" w:rsidR="00000000" w:rsidRPr="00000000">
        <w:rPr>
          <w:rtl w:val="0"/>
        </w:rPr>
        <w:t xml:space="preserve">Part I :  A Graphic Of Table: communication with database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pStyle w:val="Heading3"/>
        <w:numPr>
          <w:ilvl w:val="0"/>
          <w:numId w:val="8"/>
        </w:numPr>
        <w:pBdr>
          <w:top w:space="0" w:sz="0" w:val="nil"/>
          <w:left w:space="0" w:sz="0" w:val="nil"/>
          <w:bottom w:space="0" w:sz="0" w:val="nil"/>
          <w:right w:space="0" w:sz="0" w:val="nil"/>
          <w:between w:space="0" w:sz="0" w:val="nil"/>
        </w:pBdr>
        <w:shd w:fill="auto" w:val="clear"/>
        <w:ind w:left="720" w:hanging="360"/>
        <w:rPr/>
      </w:pPr>
      <w:bookmarkStart w:colFirst="0" w:colLast="0" w:name="_9cv9j1ziks2" w:id="2"/>
      <w:bookmarkEnd w:id="2"/>
      <w:r w:rsidDel="00000000" w:rsidR="00000000" w:rsidRPr="00000000">
        <w:rPr>
          <w:rtl w:val="0"/>
        </w:rPr>
        <w:t xml:space="preserve">Load Driver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your favorite IDE (I recommend by far IntelliJ, </w:t>
      </w:r>
      <w:hyperlink r:id="rId7">
        <w:r w:rsidDel="00000000" w:rsidR="00000000" w:rsidRPr="00000000">
          <w:rPr>
            <w:color w:val="1155cc"/>
            <w:u w:val="single"/>
            <w:rtl w:val="0"/>
          </w:rPr>
          <w:t xml:space="preserve">The Free Community Edition is great</w:t>
        </w:r>
      </w:hyperlink>
      <w:r w:rsidDel="00000000" w:rsidR="00000000" w:rsidRPr="00000000">
        <w:rPr>
          <w:rtl w:val="0"/>
        </w:rPr>
        <w:t xml:space="preserve">). Create a Java Project with a class Main.java.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the connector ojdbc6.jar in the project.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the jar to the Java Build Path, for that:</w:t>
      </w:r>
    </w:p>
    <w:p w:rsidR="00000000" w:rsidDel="00000000" w:rsidP="00000000" w:rsidRDefault="00000000" w:rsidRPr="00000000" w14:paraId="00000035">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 IntelliJ: File =&gt; Project Structure =&gt; Libraries =&gt; Add Library</w:t>
      </w:r>
    </w:p>
    <w:p w:rsidR="00000000" w:rsidDel="00000000" w:rsidP="00000000" w:rsidRDefault="00000000" w:rsidRPr="00000000" w14:paraId="00000036">
      <w:pPr>
        <w:numPr>
          <w:ilvl w:val="0"/>
          <w:numId w:val="1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 Eclipse: Project =&gt; Properties =&gt; Java Build Path =&gt; Libraries =&gt; Add Jars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find it on Moodle or here (Take the 11g connector): </w:t>
      </w:r>
      <w:hyperlink r:id="rId8">
        <w:r w:rsidDel="00000000" w:rsidR="00000000" w:rsidRPr="00000000">
          <w:rPr>
            <w:color w:val="1155cc"/>
            <w:u w:val="single"/>
            <w:rtl w:val="0"/>
          </w:rPr>
          <w:t xml:space="preserve">http://www.oracle.com/technetwork/database/features/jdbc/index-091264.html</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Add At the top of the Main.java: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 Load JDBC Driver. */</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try</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    </w:t>
            </w:r>
            <w:r w:rsidDel="00000000" w:rsidR="00000000" w:rsidRPr="00000000">
              <w:rPr>
                <w:rFonts w:ascii="Consolas" w:cs="Consolas" w:eastAsia="Consolas" w:hAnsi="Consolas"/>
                <w:color w:val="660066"/>
                <w:sz w:val="18"/>
                <w:szCs w:val="18"/>
                <w:rtl w:val="0"/>
              </w:rPr>
              <w:t xml:space="preserve">Class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forName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"oracle.jdbc.OracleDriver"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    </w:t>
            </w:r>
            <w:r w:rsidDel="00000000" w:rsidR="00000000" w:rsidRPr="00000000">
              <w:rPr>
                <w:rFonts w:ascii="Consolas" w:cs="Consolas" w:eastAsia="Consolas" w:hAnsi="Consolas"/>
                <w:color w:val="880000"/>
                <w:sz w:val="18"/>
                <w:szCs w:val="18"/>
                <w:rtl w:val="0"/>
              </w:rPr>
              <w:t xml:space="preserve">// Class.forName("oracle.jdbc.OracleDriver") ;</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catch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ClassNotFoundException</w:t>
            </w:r>
            <w:r w:rsidDel="00000000" w:rsidR="00000000" w:rsidRPr="00000000">
              <w:rPr>
                <w:rFonts w:ascii="Consolas" w:cs="Consolas" w:eastAsia="Consolas" w:hAnsi="Consolas"/>
                <w:color w:val="000000"/>
                <w:sz w:val="18"/>
                <w:szCs w:val="18"/>
                <w:rtl w:val="0"/>
              </w:rPr>
              <w:t xml:space="preserve"> 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    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printStackTrace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Style w:val="Heading3"/>
        <w:numPr>
          <w:ilvl w:val="0"/>
          <w:numId w:val="12"/>
        </w:numPr>
        <w:pBdr>
          <w:top w:space="0" w:sz="0" w:val="nil"/>
          <w:left w:space="0" w:sz="0" w:val="nil"/>
          <w:bottom w:space="0" w:sz="0" w:val="nil"/>
          <w:right w:space="0" w:sz="0" w:val="nil"/>
          <w:between w:space="0" w:sz="0" w:val="nil"/>
        </w:pBdr>
        <w:shd w:fill="auto" w:val="clear"/>
        <w:ind w:left="720" w:hanging="360"/>
        <w:rPr/>
      </w:pPr>
      <w:bookmarkStart w:colFirst="0" w:colLast="0" w:name="_y08pgr1lcmof" w:id="3"/>
      <w:bookmarkEnd w:id="3"/>
      <w:r w:rsidDel="00000000" w:rsidR="00000000" w:rsidRPr="00000000">
        <w:rPr>
          <w:rtl w:val="0"/>
        </w:rPr>
        <w:t xml:space="preserve">Connect to bdd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i w:val="1"/>
        </w:rPr>
      </w:pPr>
      <w:commentRangeStart w:id="0"/>
      <w:r w:rsidDel="00000000" w:rsidR="00000000" w:rsidRPr="00000000">
        <w:rPr>
          <w:i w:val="1"/>
          <w:rtl w:val="0"/>
        </w:rPr>
        <w:t xml:space="preserve">Note: If you are on Windows Family and use Local/legs connection or Bequeath, there is a struggle to find the right JDBC URL connection. If you succeed to connect with Windows Family on your local database with JDBC, please indicate tips here in the comment.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you need to get the url specific to jdbc in order to connect to your database.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With Oracle the URL is like this: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jdbc:oracle:thin:[user/password]@[host][:port]:[SID]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http://www.herongyang.com/JDBC/Oracle-JDBC-Driver-Connection-URL.html</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 is made through the </w:t>
      </w:r>
      <w:hyperlink r:id="rId10">
        <w:r w:rsidDel="00000000" w:rsidR="00000000" w:rsidRPr="00000000">
          <w:rPr>
            <w:color w:val="1155cc"/>
            <w:u w:val="single"/>
            <w:rtl w:val="0"/>
          </w:rPr>
          <w:t xml:space="preserve">DriverManager</w:t>
        </w:r>
      </w:hyperlink>
      <w:r w:rsidDel="00000000" w:rsidR="00000000" w:rsidRPr="00000000">
        <w:rPr>
          <w:rtl w:val="0"/>
        </w:rPr>
        <w:t xml:space="preserve">. You will call its method getConnection() to have an object of type </w:t>
      </w:r>
      <w:hyperlink r:id="rId11">
        <w:r w:rsidDel="00000000" w:rsidR="00000000" w:rsidRPr="00000000">
          <w:rPr>
            <w:color w:val="1155cc"/>
            <w:u w:val="single"/>
            <w:rtl w:val="0"/>
          </w:rPr>
          <w:t xml:space="preserve">Connection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nsolas" w:cs="Consolas" w:eastAsia="Consolas" w:hAnsi="Consolas"/>
                <w:color w:val="660066"/>
                <w:sz w:val="18"/>
                <w:szCs w:val="18"/>
              </w:rPr>
            </w:pPr>
            <w:r w:rsidDel="00000000" w:rsidR="00000000" w:rsidRPr="00000000">
              <w:rPr>
                <w:rFonts w:ascii="Consolas" w:cs="Consolas" w:eastAsia="Consolas" w:hAnsi="Consolas"/>
                <w:color w:val="660066"/>
                <w:sz w:val="18"/>
                <w:szCs w:val="18"/>
              </w:rPr>
              <w:drawing>
                <wp:inline distB="114300" distT="114300" distL="114300" distR="114300">
                  <wp:extent cx="547688" cy="547688"/>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7688" cy="5476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9900"/>
              </w:rPr>
            </w:pPr>
            <w:r w:rsidDel="00000000" w:rsidR="00000000" w:rsidRPr="00000000">
              <w:rPr>
                <w:color w:val="ff9900"/>
                <w:rtl w:val="0"/>
              </w:rPr>
              <w:t xml:space="preserve">Don’t forget to close the request in the block “Finally”. If you keep too many opened connections under a small amount of time, the server will get saturated. If you don’t need a connection anymore, close it !</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url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"jdbc:oracle:thin:[user/password]@[host][:port]:SID";</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user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"root";</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"root";</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Connection</w:t>
            </w:r>
            <w:r w:rsidDel="00000000" w:rsidR="00000000" w:rsidRPr="00000000">
              <w:rPr>
                <w:rFonts w:ascii="Consolas" w:cs="Consolas" w:eastAsia="Consolas" w:hAnsi="Consolas"/>
                <w:color w:val="000000"/>
                <w:sz w:val="18"/>
                <w:szCs w:val="18"/>
                <w:rtl w:val="0"/>
              </w:rPr>
              <w:t xml:space="preserve"> connexion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try</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    connexion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DriverManager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getConnection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url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user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    </w:t>
            </w:r>
            <w:r w:rsidDel="00000000" w:rsidR="00000000" w:rsidRPr="00000000">
              <w:rPr>
                <w:rFonts w:ascii="Consolas" w:cs="Consolas" w:eastAsia="Consolas" w:hAnsi="Consolas"/>
                <w:color w:val="880000"/>
                <w:sz w:val="18"/>
                <w:szCs w:val="18"/>
                <w:rtl w:val="0"/>
              </w:rPr>
              <w:t xml:space="preserve">/* Requests to bdd will be here */</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"Bdd Connected"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catch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SQLException</w:t>
            </w:r>
            <w:r w:rsidDel="00000000" w:rsidR="00000000" w:rsidRPr="00000000">
              <w:rPr>
                <w:rFonts w:ascii="Consolas" w:cs="Consolas" w:eastAsia="Consolas" w:hAnsi="Consolas"/>
                <w:color w:val="000000"/>
                <w:sz w:val="18"/>
                <w:szCs w:val="18"/>
                <w:rtl w:val="0"/>
              </w:rPr>
              <w:t xml:space="preserve"> 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 xml:space="preserve">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printStackTrace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finally</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connexion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null</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        </w:t>
            </w:r>
            <w:r w:rsidDel="00000000" w:rsidR="00000000" w:rsidRPr="00000000">
              <w:rPr>
                <w:rFonts w:ascii="Consolas" w:cs="Consolas" w:eastAsia="Consolas" w:hAnsi="Consolas"/>
                <w:color w:val="000088"/>
                <w:sz w:val="18"/>
                <w:szCs w:val="18"/>
                <w:rtl w:val="0"/>
              </w:rPr>
              <w:t xml:space="preserve">try</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            connexion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close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catch</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SQLException</w:t>
            </w:r>
            <w:r w:rsidDel="00000000" w:rsidR="00000000" w:rsidRPr="00000000">
              <w:rPr>
                <w:rFonts w:ascii="Consolas" w:cs="Consolas" w:eastAsia="Consolas" w:hAnsi="Consolas"/>
                <w:color w:val="000000"/>
                <w:sz w:val="18"/>
                <w:szCs w:val="18"/>
                <w:rtl w:val="0"/>
              </w:rPr>
              <w:t xml:space="preserve"> ignore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        </w:t>
              <w:tab/>
              <w:t xml:space="preserve">ignore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printStackTrace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Don’t forget to add imports on the top of your Java Class:</w:t>
      </w:r>
    </w:p>
    <w:p w:rsidR="00000000" w:rsidDel="00000000" w:rsidP="00000000" w:rsidRDefault="00000000" w:rsidRPr="00000000" w14:paraId="0000006F">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color w:val="5c7ab8"/>
              </w:rPr>
            </w:pPr>
            <w:r w:rsidDel="00000000" w:rsidR="00000000" w:rsidRPr="00000000">
              <w:rPr>
                <w:color w:val="597cc2"/>
                <w:rtl w:val="0"/>
              </w:rPr>
              <w:t xml:space="preserve">import </w:t>
            </w:r>
            <w:r w:rsidDel="00000000" w:rsidR="00000000" w:rsidRPr="00000000">
              <w:rPr>
                <w:color w:val="a9b7c6"/>
                <w:rtl w:val="0"/>
              </w:rPr>
              <w:t xml:space="preserve">java.sql.Connection</w:t>
            </w:r>
            <w:r w:rsidDel="00000000" w:rsidR="00000000" w:rsidRPr="00000000">
              <w:rPr>
                <w:color w:val="5c7ab8"/>
                <w:rtl w:val="0"/>
              </w:rPr>
              <w:t xml:space="preserve">;</w:t>
            </w:r>
          </w:p>
          <w:p w:rsidR="00000000" w:rsidDel="00000000" w:rsidP="00000000" w:rsidRDefault="00000000" w:rsidRPr="00000000" w14:paraId="00000071">
            <w:pPr>
              <w:rPr>
                <w:color w:val="5c7ab8"/>
              </w:rPr>
            </w:pPr>
            <w:r w:rsidDel="00000000" w:rsidR="00000000" w:rsidRPr="00000000">
              <w:rPr>
                <w:color w:val="597cc2"/>
                <w:rtl w:val="0"/>
              </w:rPr>
              <w:t xml:space="preserve">import </w:t>
            </w:r>
            <w:r w:rsidDel="00000000" w:rsidR="00000000" w:rsidRPr="00000000">
              <w:rPr>
                <w:color w:val="a9b7c6"/>
                <w:rtl w:val="0"/>
              </w:rPr>
              <w:t xml:space="preserve">java.sql.DriverManager</w:t>
            </w:r>
            <w:r w:rsidDel="00000000" w:rsidR="00000000" w:rsidRPr="00000000">
              <w:rPr>
                <w:color w:val="5c7ab8"/>
                <w:rtl w:val="0"/>
              </w:rPr>
              <w:t xml:space="preserve">;</w:t>
            </w:r>
          </w:p>
          <w:p w:rsidR="00000000" w:rsidDel="00000000" w:rsidP="00000000" w:rsidRDefault="00000000" w:rsidRPr="00000000" w14:paraId="00000072">
            <w:pPr>
              <w:rPr/>
            </w:pPr>
            <w:r w:rsidDel="00000000" w:rsidR="00000000" w:rsidRPr="00000000">
              <w:rPr>
                <w:color w:val="597cc2"/>
                <w:rtl w:val="0"/>
              </w:rPr>
              <w:t xml:space="preserve">import </w:t>
            </w:r>
            <w:r w:rsidDel="00000000" w:rsidR="00000000" w:rsidRPr="00000000">
              <w:rPr>
                <w:color w:val="a9b7c6"/>
                <w:rtl w:val="0"/>
              </w:rPr>
              <w:t xml:space="preserve">java.sql.SQLException</w:t>
            </w:r>
            <w:r w:rsidDel="00000000" w:rsidR="00000000" w:rsidRPr="00000000">
              <w:rPr>
                <w:color w:val="5c7ab8"/>
                <w:rtl w:val="0"/>
              </w:rPr>
              <w:t xml:space="preserve">;</w:t>
            </w:r>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Style w:val="Heading3"/>
        <w:numPr>
          <w:ilvl w:val="0"/>
          <w:numId w:val="17"/>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fkpjc1fi0c1" w:id="4"/>
      <w:bookmarkEnd w:id="4"/>
      <w:r w:rsidDel="00000000" w:rsidR="00000000" w:rsidRPr="00000000">
        <w:rPr>
          <w:rtl w:val="0"/>
        </w:rPr>
        <w:t xml:space="preserve">Make a request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make a request, you need a </w:t>
      </w:r>
      <w:hyperlink r:id="rId13">
        <w:r w:rsidDel="00000000" w:rsidR="00000000" w:rsidRPr="00000000">
          <w:rPr>
            <w:color w:val="1155cc"/>
            <w:u w:val="single"/>
            <w:rtl w:val="0"/>
          </w:rPr>
          <w:t xml:space="preserve">Statement</w:t>
        </w:r>
      </w:hyperlink>
      <w:r w:rsidDel="00000000" w:rsidR="00000000" w:rsidRPr="00000000">
        <w:rPr>
          <w:rtl w:val="0"/>
        </w:rPr>
        <w:t xml:space="preserve"> object.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get it ? You just have to call </w:t>
      </w:r>
      <w:hyperlink r:id="rId14">
        <w:r w:rsidDel="00000000" w:rsidR="00000000" w:rsidRPr="00000000">
          <w:rPr>
            <w:color w:val="1155cc"/>
            <w:u w:val="single"/>
            <w:rtl w:val="0"/>
          </w:rPr>
          <w:t xml:space="preserve">createStatement()</w:t>
        </w:r>
      </w:hyperlink>
      <w:r w:rsidDel="00000000" w:rsidR="00000000" w:rsidRPr="00000000">
        <w:rPr>
          <w:rtl w:val="0"/>
        </w:rPr>
        <w:t xml:space="preserve"> from the Connection object.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Statement</w:t>
            </w:r>
            <w:r w:rsidDel="00000000" w:rsidR="00000000" w:rsidRPr="00000000">
              <w:rPr>
                <w:rFonts w:ascii="Consolas" w:cs="Consolas" w:eastAsia="Consolas" w:hAnsi="Consolas"/>
                <w:color w:val="000000"/>
                <w:sz w:val="18"/>
                <w:szCs w:val="18"/>
                <w:rtl w:val="0"/>
              </w:rPr>
              <w:t xml:space="preserve"> statement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connexion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createStatement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will provide you several methods especially:</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5">
        <w:r w:rsidDel="00000000" w:rsidR="00000000" w:rsidRPr="00000000">
          <w:rPr>
            <w:color w:val="1155cc"/>
            <w:u w:val="single"/>
            <w:rtl w:val="0"/>
          </w:rPr>
          <w:t xml:space="preserve">executeQuery()</w:t>
        </w:r>
      </w:hyperlink>
      <w:r w:rsidDel="00000000" w:rsidR="00000000" w:rsidRPr="00000000">
        <w:rPr>
          <w:rtl w:val="0"/>
        </w:rPr>
        <w:t xml:space="preserve"> </w:t>
      </w:r>
      <w:r w:rsidDel="00000000" w:rsidR="00000000" w:rsidRPr="00000000">
        <w:rPr>
          <w:rtl w:val="0"/>
        </w:rPr>
        <w:t xml:space="preserve">: dedicated to SELECT request. It returns a ResultSet containing all rows asked in the query,</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ind w:left="720" w:hanging="360"/>
        <w:rPr>
          <w:u w:val="none"/>
        </w:rPr>
      </w:pPr>
      <w:hyperlink r:id="rId16">
        <w:r w:rsidDel="00000000" w:rsidR="00000000" w:rsidRPr="00000000">
          <w:rPr>
            <w:color w:val="1155cc"/>
            <w:u w:val="single"/>
            <w:rtl w:val="0"/>
          </w:rPr>
          <w:t xml:space="preserve">executeUpdate()</w:t>
        </w:r>
      </w:hyperlink>
      <w:r w:rsidDel="00000000" w:rsidR="00000000" w:rsidRPr="00000000">
        <w:rPr>
          <w:rtl w:val="0"/>
        </w:rPr>
        <w:t xml:space="preserve"> : for queries that have effect on the bdd’state: UPDATE, DELETE, INSERT... It returns an Integer :</w:t>
      </w:r>
    </w:p>
    <w:p w:rsidR="00000000" w:rsidDel="00000000" w:rsidP="00000000" w:rsidRDefault="00000000" w:rsidRPr="00000000" w14:paraId="00000080">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INSERT returns 0 if case of failure and 1 when succes</w:t>
      </w:r>
    </w:p>
    <w:p w:rsidR="00000000" w:rsidDel="00000000" w:rsidP="00000000" w:rsidRDefault="00000000" w:rsidRPr="00000000" w14:paraId="00000081">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UPDATE or DELETE returns the number of rows affected.</w:t>
      </w:r>
    </w:p>
    <w:p w:rsidR="00000000" w:rsidDel="00000000" w:rsidP="00000000" w:rsidRDefault="00000000" w:rsidRPr="00000000" w14:paraId="00000082">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CREATE returns 0.</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forget to close Statement when you have finished to use it:</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statement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close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method displayDepartment(Connection connexion) that will display all the departments.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displayDepartment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Connection</w:t>
            </w:r>
            <w:r w:rsidDel="00000000" w:rsidR="00000000" w:rsidRPr="00000000">
              <w:rPr>
                <w:rFonts w:ascii="Consolas" w:cs="Consolas" w:eastAsia="Consolas" w:hAnsi="Consolas"/>
                <w:color w:val="000000"/>
                <w:sz w:val="18"/>
                <w:szCs w:val="18"/>
                <w:rtl w:val="0"/>
              </w:rPr>
              <w:t xml:space="preserve"> connexion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throws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SQLException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Statement</w:t>
            </w:r>
            <w:r w:rsidDel="00000000" w:rsidR="00000000" w:rsidRPr="00000000">
              <w:rPr>
                <w:rFonts w:ascii="Consolas" w:cs="Consolas" w:eastAsia="Consolas" w:hAnsi="Consolas"/>
                <w:color w:val="000000"/>
                <w:sz w:val="18"/>
                <w:szCs w:val="18"/>
                <w:rtl w:val="0"/>
              </w:rPr>
              <w:t xml:space="preserve"> statement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connexion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createStatement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ResultSet</w:t>
            </w:r>
            <w:r w:rsidDel="00000000" w:rsidR="00000000" w:rsidRPr="00000000">
              <w:rPr>
                <w:rFonts w:ascii="Consolas" w:cs="Consolas" w:eastAsia="Consolas" w:hAnsi="Consolas"/>
                <w:color w:val="000000"/>
                <w:sz w:val="18"/>
                <w:szCs w:val="18"/>
                <w:rtl w:val="0"/>
              </w:rPr>
              <w:t xml:space="preserve"> resultat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statement.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 xml:space="preserve">executeQuery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"SELECT deptno, dname FROM dept"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resultat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next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deptno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resultat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"deptno"</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dname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resultat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"dname"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"Department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deptno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is for " </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ab/>
              <w:tab/>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 and located in ?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resultat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close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tl w:val="0"/>
              </w:rPr>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Style w:val="Heading4"/>
        <w:pBdr>
          <w:top w:space="0" w:sz="0" w:val="nil"/>
          <w:left w:space="0" w:sz="0" w:val="nil"/>
          <w:bottom w:space="0" w:sz="0" w:val="nil"/>
          <w:right w:space="0" w:sz="0" w:val="nil"/>
          <w:between w:space="0" w:sz="0" w:val="nil"/>
        </w:pBdr>
        <w:shd w:fill="auto" w:val="clear"/>
        <w:rPr/>
      </w:pPr>
      <w:bookmarkStart w:colFirst="0" w:colLast="0" w:name="_6x42tj54vy47" w:id="5"/>
      <w:bookmarkEnd w:id="5"/>
      <w:r w:rsidDel="00000000" w:rsidR="00000000" w:rsidRPr="00000000">
        <w:rPr>
          <w:rtl w:val="0"/>
        </w:rPr>
        <w:t xml:space="preserve">Exercise</w:t>
      </w:r>
      <w:r w:rsidDel="00000000" w:rsidR="00000000" w:rsidRPr="00000000">
        <w:rPr>
          <w:u w:val="single"/>
          <w:rtl w:val="0"/>
        </w:rPr>
        <w:t xml:space="preserve"> 1</w:t>
      </w:r>
      <w:r w:rsidDel="00000000" w:rsidR="00000000" w:rsidRPr="00000000">
        <w:rPr>
          <w:rtl w:val="0"/>
        </w:rPr>
        <w:t xml:space="preserve">: Modify the query above to add the location of the department.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Style w:val="Heading4"/>
        <w:pBdr>
          <w:top w:space="0" w:sz="0" w:val="nil"/>
          <w:left w:space="0" w:sz="0" w:val="nil"/>
          <w:bottom w:space="0" w:sz="0" w:val="nil"/>
          <w:right w:space="0" w:sz="0" w:val="nil"/>
          <w:between w:space="0" w:sz="0" w:val="nil"/>
        </w:pBdr>
        <w:shd w:fill="auto" w:val="clear"/>
        <w:rPr/>
      </w:pPr>
      <w:bookmarkStart w:colFirst="0" w:colLast="0" w:name="_oglg2595l8z" w:id="6"/>
      <w:bookmarkEnd w:id="6"/>
      <w:r w:rsidDel="00000000" w:rsidR="00000000" w:rsidRPr="00000000">
        <w:rPr>
          <w:u w:val="single"/>
          <w:rtl w:val="0"/>
        </w:rPr>
        <w:t xml:space="preserve">Exercice 2</w:t>
      </w:r>
      <w:r w:rsidDel="00000000" w:rsidR="00000000" w:rsidRPr="00000000">
        <w:rPr>
          <w:rtl w:val="0"/>
        </w:rPr>
        <w:t xml:space="preserve">: Move Department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commentRangeStart w:id="1"/>
      <w:commentRangeStart w:id="2"/>
      <w:commentRangeStart w:id="3"/>
      <w:r w:rsidDel="00000000" w:rsidR="00000000" w:rsidRPr="00000000">
        <w:rPr>
          <w:rtl w:val="0"/>
        </w:rPr>
        <w:t xml:space="preserve">Create a method moveDepartment(int empno, int newDeptno) that will move an employee from a department to another.</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If we want to display all employees with all information about employees, we’ll need to extract 10 columns' value inside the </w:t>
      </w:r>
      <w:r w:rsidDel="00000000" w:rsidR="00000000" w:rsidRPr="00000000">
        <w:rPr>
          <w:rFonts w:ascii="Consolas" w:cs="Consolas" w:eastAsia="Consolas" w:hAnsi="Consolas"/>
          <w:i w:val="1"/>
          <w:color w:val="000088"/>
          <w:sz w:val="18"/>
          <w:szCs w:val="18"/>
          <w:rtl w:val="0"/>
        </w:rPr>
        <w:t xml:space="preserve">while</w:t>
      </w:r>
      <w:r w:rsidDel="00000000" w:rsidR="00000000" w:rsidRPr="00000000">
        <w:rPr>
          <w:rFonts w:ascii="Consolas" w:cs="Consolas" w:eastAsia="Consolas" w:hAnsi="Consolas"/>
          <w:i w:val="1"/>
          <w:sz w:val="18"/>
          <w:szCs w:val="18"/>
          <w:rtl w:val="0"/>
        </w:rPr>
        <w:t xml:space="preserve"> </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sz w:val="18"/>
          <w:szCs w:val="18"/>
          <w:rtl w:val="0"/>
        </w:rPr>
        <w:t xml:space="preserve"> resultat</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color w:val="000088"/>
          <w:sz w:val="18"/>
          <w:szCs w:val="18"/>
          <w:rtl w:val="0"/>
        </w:rPr>
        <w:t xml:space="preserve">next</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sz w:val="18"/>
          <w:szCs w:val="18"/>
          <w:rtl w:val="0"/>
        </w:rPr>
        <w:t xml:space="preserve"> </w:t>
      </w:r>
      <w:r w:rsidDel="00000000" w:rsidR="00000000" w:rsidRPr="00000000">
        <w:rPr>
          <w:rFonts w:ascii="Consolas" w:cs="Consolas" w:eastAsia="Consolas" w:hAnsi="Consolas"/>
          <w:i w:val="1"/>
          <w:color w:val="666600"/>
          <w:sz w:val="18"/>
          <w:szCs w:val="18"/>
          <w:rtl w:val="0"/>
        </w:rPr>
        <w:t xml:space="preserve">)</w:t>
      </w:r>
      <w:r w:rsidDel="00000000" w:rsidR="00000000" w:rsidRPr="00000000">
        <w:rPr>
          <w:rFonts w:ascii="Consolas" w:cs="Consolas" w:eastAsia="Consolas" w:hAnsi="Consolas"/>
          <w:i w:val="1"/>
          <w:sz w:val="18"/>
          <w:szCs w:val="18"/>
          <w:rtl w:val="0"/>
        </w:rPr>
        <w:t xml:space="preserve"> . </w:t>
      </w:r>
      <w:r w:rsidDel="00000000" w:rsidR="00000000" w:rsidRPr="00000000">
        <w:rPr>
          <w:i w:val="1"/>
          <w:rtl w:val="0"/>
        </w:rPr>
        <w:t xml:space="preserve">We would use a method that displays content of a table generically without having to know how many rows and columns there are inside. That leads to exercise 3.</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numPr>
          <w:ilvl w:val="0"/>
          <w:numId w:val="10"/>
        </w:numPr>
        <w:pBdr>
          <w:top w:space="0" w:sz="0" w:val="nil"/>
          <w:left w:space="0" w:sz="0" w:val="nil"/>
          <w:bottom w:space="0" w:sz="0" w:val="nil"/>
          <w:right w:space="0" w:sz="0" w:val="nil"/>
          <w:between w:space="0" w:sz="0" w:val="nil"/>
        </w:pBdr>
        <w:shd w:fill="auto" w:val="clear"/>
        <w:ind w:left="720" w:hanging="360"/>
        <w:rPr>
          <w:u w:val="none"/>
        </w:rPr>
      </w:pPr>
      <w:hyperlink w:anchor="l8uy8t6gf1dh">
        <w:r w:rsidDel="00000000" w:rsidR="00000000" w:rsidRPr="00000000">
          <w:rPr>
            <w:color w:val="1155cc"/>
            <w:u w:val="single"/>
            <w:rtl w:val="0"/>
          </w:rPr>
          <w:t xml:space="preserve">Tips Exercice 2</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Style w:val="Heading4"/>
        <w:pBdr>
          <w:top w:space="0" w:sz="0" w:val="nil"/>
          <w:left w:space="0" w:sz="0" w:val="nil"/>
          <w:bottom w:space="0" w:sz="0" w:val="nil"/>
          <w:right w:space="0" w:sz="0" w:val="nil"/>
          <w:between w:space="0" w:sz="0" w:val="nil"/>
        </w:pBdr>
        <w:shd w:fill="auto" w:val="clear"/>
        <w:rPr/>
      </w:pPr>
      <w:bookmarkStart w:colFirst="0" w:colLast="0" w:name="_suvebs5ecsn7" w:id="7"/>
      <w:bookmarkEnd w:id="7"/>
      <w:r w:rsidDel="00000000" w:rsidR="00000000" w:rsidRPr="00000000">
        <w:rPr>
          <w:rtl w:val="0"/>
        </w:rPr>
        <w:t xml:space="preserve">Exercice 3: Generic display of Tables: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method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public static void displayTable(String tableName)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It takes as a parameter the name of a table and it displays all the content of a </w:t>
      </w:r>
      <w:ins w:author="Planplay H" w:id="0" w:date="2020-04-17T16:26:52Z">
        <w:r w:rsidDel="00000000" w:rsidR="00000000" w:rsidRPr="00000000">
          <w:rPr>
            <w:rtl w:val="0"/>
          </w:rPr>
          <w:t xml:space="preserve">table</w:t>
        </w:r>
      </w:ins>
      <w:del w:author="Planplay H" w:id="0" w:date="2020-04-17T16:26:52Z">
        <w:r w:rsidDel="00000000" w:rsidR="00000000" w:rsidRPr="00000000">
          <w:rPr>
            <w:rtl w:val="0"/>
          </w:rPr>
          <w:delText xml:space="preserve">tables</w:delText>
        </w:r>
      </w:del>
      <w:r w:rsidDel="00000000" w:rsidR="00000000" w:rsidRPr="00000000">
        <w:rPr>
          <w:rtl w:val="0"/>
        </w:rPr>
        <w:t xml:space="preserve">, with as a first line the names of the table columns.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calling:</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displayTable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"emp"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display: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381625" cy="1962150"/>
            <wp:effectExtent b="0" l="0" r="0" t="0"/>
            <wp:docPr id="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3816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numPr>
          <w:ilvl w:val="0"/>
          <w:numId w:val="7"/>
        </w:numPr>
        <w:pBdr>
          <w:top w:space="0" w:sz="0" w:val="nil"/>
          <w:left w:space="0" w:sz="0" w:val="nil"/>
          <w:bottom w:space="0" w:sz="0" w:val="nil"/>
          <w:right w:space="0" w:sz="0" w:val="nil"/>
          <w:between w:space="0" w:sz="0" w:val="nil"/>
        </w:pBdr>
        <w:shd w:fill="auto" w:val="clear"/>
        <w:ind w:left="720" w:hanging="360"/>
        <w:rPr>
          <w:u w:val="none"/>
        </w:rPr>
      </w:pPr>
      <w:hyperlink w:anchor="ezw3nfomh4or">
        <w:r w:rsidDel="00000000" w:rsidR="00000000" w:rsidRPr="00000000">
          <w:rPr>
            <w:color w:val="1155cc"/>
            <w:u w:val="single"/>
            <w:rtl w:val="0"/>
          </w:rPr>
          <w:t xml:space="preserve">Tips Exercice 3</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Style w:val="Heading4"/>
        <w:pBdr>
          <w:top w:space="0" w:sz="0" w:val="nil"/>
          <w:left w:space="0" w:sz="0" w:val="nil"/>
          <w:bottom w:space="0" w:sz="0" w:val="nil"/>
          <w:right w:space="0" w:sz="0" w:val="nil"/>
          <w:between w:space="0" w:sz="0" w:val="nil"/>
        </w:pBdr>
        <w:shd w:fill="auto" w:val="clear"/>
        <w:rPr/>
      </w:pPr>
      <w:bookmarkStart w:colFirst="0" w:colLast="0" w:name="_tw865hy1a6tj" w:id="8"/>
      <w:bookmarkEnd w:id="8"/>
      <w:r w:rsidDel="00000000" w:rsidR="00000000" w:rsidRPr="00000000">
        <w:rPr>
          <w:rtl w:val="0"/>
        </w:rPr>
        <w:t xml:space="preserve">Exercice 4: Security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w:t>
      </w:r>
      <w:r w:rsidDel="00000000" w:rsidR="00000000" w:rsidRPr="00000000">
        <w:rPr>
          <w:rtl w:val="0"/>
        </w:rPr>
        <w:t xml:space="preserve"> the Security </w:t>
      </w:r>
      <w:r w:rsidDel="00000000" w:rsidR="00000000" w:rsidRPr="00000000">
        <w:rPr>
          <w:rtl w:val="0"/>
        </w:rPr>
        <w:t xml:space="preserve">flow</w:t>
      </w:r>
      <w:r w:rsidDel="00000000" w:rsidR="00000000" w:rsidRPr="00000000">
        <w:rPr>
          <w:rtl w:val="0"/>
        </w:rPr>
        <w:t xml:space="preserve"> to the method above ? What are others Cons from this basic native method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nsolas" w:cs="Consolas" w:eastAsia="Consolas" w:hAnsi="Consolas"/>
                <w:color w:val="660066"/>
                <w:sz w:val="18"/>
                <w:szCs w:val="18"/>
              </w:rPr>
            </w:pPr>
            <w:r w:rsidDel="00000000" w:rsidR="00000000" w:rsidRPr="00000000">
              <w:rPr>
                <w:rFonts w:ascii="Consolas" w:cs="Consolas" w:eastAsia="Consolas" w:hAnsi="Consolas"/>
                <w:color w:val="660066"/>
                <w:sz w:val="18"/>
                <w:szCs w:val="18"/>
              </w:rPr>
              <w:drawing>
                <wp:inline distB="114300" distT="114300" distL="114300" distR="114300">
                  <wp:extent cx="547688" cy="547688"/>
                  <wp:effectExtent b="0" l="0" r="0" t="0"/>
                  <wp:docPr id="1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7688" cy="5476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ff9900"/>
              </w:rPr>
            </w:pPr>
            <w:r w:rsidDel="00000000" w:rsidR="00000000" w:rsidRPr="00000000">
              <w:rPr>
                <w:color w:val="ff9900"/>
                <w:rtl w:val="0"/>
              </w:rPr>
              <w:t xml:space="preserve">In any case: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ff9900"/>
              </w:rPr>
            </w:pPr>
            <w:r w:rsidDel="00000000" w:rsidR="00000000" w:rsidRPr="00000000">
              <w:rPr>
                <w:color w:val="ff9900"/>
                <w:rtl w:val="0"/>
              </w:rPr>
              <w:t xml:space="preserve">In server-Side: Never Trust Entry from the Client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ff9900"/>
              </w:rPr>
            </w:pPr>
            <w:r w:rsidDel="00000000" w:rsidR="00000000" w:rsidRPr="00000000">
              <w:rPr>
                <w:color w:val="ff9900"/>
                <w:rtl w:val="0"/>
              </w:rPr>
              <w:t xml:space="preserve">Even if you apply a pre-treatment e.g.: like in Javascript</w:t>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numPr>
          <w:ilvl w:val="0"/>
          <w:numId w:val="15"/>
        </w:numPr>
        <w:pBdr>
          <w:top w:space="0" w:sz="0" w:val="nil"/>
          <w:left w:space="0" w:sz="0" w:val="nil"/>
          <w:bottom w:space="0" w:sz="0" w:val="nil"/>
          <w:right w:space="0" w:sz="0" w:val="nil"/>
          <w:between w:space="0" w:sz="0" w:val="nil"/>
        </w:pBdr>
        <w:shd w:fill="auto" w:val="clear"/>
        <w:ind w:left="720" w:hanging="360"/>
        <w:rPr>
          <w:rFonts w:ascii="Trebuchet MS" w:cs="Trebuchet MS" w:eastAsia="Trebuchet MS" w:hAnsi="Trebuchet MS"/>
          <w:b w:val="1"/>
          <w:color w:val="666666"/>
          <w:sz w:val="24"/>
          <w:szCs w:val="24"/>
          <w:u w:val="none"/>
        </w:rPr>
      </w:pPr>
      <w:r w:rsidDel="00000000" w:rsidR="00000000" w:rsidRPr="00000000">
        <w:rPr>
          <w:rFonts w:ascii="Trebuchet MS" w:cs="Trebuchet MS" w:eastAsia="Trebuchet MS" w:hAnsi="Trebuchet MS"/>
          <w:b w:val="1"/>
          <w:color w:val="666666"/>
          <w:sz w:val="24"/>
          <w:szCs w:val="24"/>
          <w:rtl w:val="0"/>
        </w:rPr>
        <w:t xml:space="preserve">Prepared Request</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your remarks in Exercise 4, we’ll discover a new Object that helps to filter arguments passed to a query. It prepares the query, it’s called </w:t>
      </w:r>
      <w:hyperlink r:id="rId18">
        <w:r w:rsidDel="00000000" w:rsidR="00000000" w:rsidRPr="00000000">
          <w:rPr>
            <w:color w:val="1155cc"/>
            <w:u w:val="single"/>
            <w:rtl w:val="0"/>
          </w:rPr>
          <w:t xml:space="preserve">PreparedStatement</w:t>
        </w:r>
      </w:hyperlink>
      <w:r w:rsidDel="00000000" w:rsidR="00000000" w:rsidRPr="00000000">
        <w:rPr>
          <w:rtl w:val="0"/>
        </w:rPr>
        <w:t xml:space="preserve">:</w:t>
      </w:r>
    </w:p>
    <w:p w:rsidR="00000000" w:rsidDel="00000000" w:rsidP="00000000" w:rsidRDefault="00000000" w:rsidRPr="00000000" w14:paraId="000000C1">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This can pre-compilate SQL performing optimizations.</w:t>
      </w:r>
    </w:p>
    <w:p w:rsidR="00000000" w:rsidDel="00000000" w:rsidP="00000000" w:rsidRDefault="00000000" w:rsidRPr="00000000" w14:paraId="000000C2">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Prepared statements are resilient against </w:t>
      </w:r>
      <w:hyperlink r:id="rId19">
        <w:r w:rsidDel="00000000" w:rsidR="00000000" w:rsidRPr="00000000">
          <w:rPr>
            <w:color w:val="1155cc"/>
            <w:u w:val="single"/>
            <w:rtl w:val="0"/>
          </w:rPr>
          <w:t xml:space="preserve">SQL injection</w:t>
        </w:r>
      </w:hyperlink>
      <w:r w:rsidDel="00000000" w:rsidR="00000000" w:rsidRPr="00000000">
        <w:rPr>
          <w:rtl w:val="0"/>
        </w:rPr>
        <w:t xml:space="preserve"> and potential others wrong arguments passed in the query,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write it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PreparedStatement</w:t>
            </w:r>
            <w:r w:rsidDel="00000000" w:rsidR="00000000" w:rsidRPr="00000000">
              <w:rPr>
                <w:rFonts w:ascii="Consolas" w:cs="Consolas" w:eastAsia="Consolas" w:hAnsi="Consolas"/>
                <w:color w:val="000000"/>
                <w:sz w:val="18"/>
                <w:szCs w:val="18"/>
                <w:rtl w:val="0"/>
              </w:rPr>
              <w:t xml:space="preserve"> preparedStatement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connexion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prepareStatement</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8800"/>
                <w:sz w:val="18"/>
                <w:szCs w:val="18"/>
                <w:rtl w:val="0"/>
              </w:rPr>
              <w:t xml:space="preserve">"SELECT * FROM emp WHERE efirst = ? AND ename = ?"</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highlight w:val="white"/>
                <w:rtl w:val="0"/>
              </w:rPr>
              <w:t xml:space="preserve">Scanner</w:t>
            </w:r>
            <w:r w:rsidDel="00000000" w:rsidR="00000000" w:rsidRPr="00000000">
              <w:rPr>
                <w:rFonts w:ascii="Consolas" w:cs="Consolas" w:eastAsia="Consolas" w:hAnsi="Consolas"/>
                <w:color w:val="000000"/>
                <w:sz w:val="18"/>
                <w:szCs w:val="18"/>
                <w:highlight w:val="white"/>
                <w:rtl w:val="0"/>
              </w:rPr>
              <w:t xml:space="preserve"> sc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new</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Scanner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firstName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sc</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next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preparedStatement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00"/>
                <w:sz w:val="18"/>
                <w:szCs w:val="18"/>
                <w:highlight w:val="white"/>
                <w:rtl w:val="0"/>
              </w:rPr>
              <w:t xml:space="preserve">firstName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highlight w:val="white"/>
                <w:rtl w:val="0"/>
              </w:rPr>
              <w:t xml:space="preserve">String</w:t>
            </w:r>
            <w:r w:rsidDel="00000000" w:rsidR="00000000" w:rsidRPr="00000000">
              <w:rPr>
                <w:rFonts w:ascii="Consolas" w:cs="Consolas" w:eastAsia="Consolas" w:hAnsi="Consolas"/>
                <w:color w:val="000000"/>
                <w:sz w:val="18"/>
                <w:szCs w:val="18"/>
                <w:highlight w:val="white"/>
                <w:rtl w:val="0"/>
              </w:rPr>
              <w:t xml:space="preserve"> lastName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sc</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next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preparedStatement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00"/>
                <w:sz w:val="18"/>
                <w:szCs w:val="18"/>
                <w:highlight w:val="white"/>
                <w:rtl w:val="0"/>
              </w:rPr>
              <w:t xml:space="preserve">lastName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ResultSet</w:t>
            </w:r>
            <w:r w:rsidDel="00000000" w:rsidR="00000000" w:rsidRPr="00000000">
              <w:rPr>
                <w:rFonts w:ascii="Consolas" w:cs="Consolas" w:eastAsia="Consolas" w:hAnsi="Consolas"/>
                <w:color w:val="000000"/>
                <w:sz w:val="18"/>
                <w:szCs w:val="18"/>
                <w:rtl w:val="0"/>
              </w:rPr>
              <w:t xml:space="preserve"> results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preparedStatement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executeQuery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Style w:val="Heading4"/>
        <w:pBdr>
          <w:top w:space="0" w:sz="0" w:val="nil"/>
          <w:left w:space="0" w:sz="0" w:val="nil"/>
          <w:bottom w:space="0" w:sz="0" w:val="nil"/>
          <w:right w:space="0" w:sz="0" w:val="nil"/>
          <w:between w:space="0" w:sz="0" w:val="nil"/>
        </w:pBdr>
        <w:shd w:fill="auto" w:val="clear"/>
        <w:rPr/>
      </w:pPr>
      <w:bookmarkStart w:colFirst="0" w:colLast="0" w:name="_ptb60l32ssis" w:id="9"/>
      <w:bookmarkEnd w:id="9"/>
      <w:r w:rsidDel="00000000" w:rsidR="00000000" w:rsidRPr="00000000">
        <w:rPr>
          <w:rtl w:val="0"/>
        </w:rPr>
        <w:t xml:space="preserve">Exercice 5: Modify moveDepartement() to use PrepareStatement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Style w:val="Heading4"/>
        <w:pBdr>
          <w:top w:space="0" w:sz="0" w:val="nil"/>
          <w:left w:space="0" w:sz="0" w:val="nil"/>
          <w:bottom w:space="0" w:sz="0" w:val="nil"/>
          <w:right w:space="0" w:sz="0" w:val="nil"/>
          <w:between w:space="0" w:sz="0" w:val="nil"/>
        </w:pBdr>
        <w:shd w:fill="auto" w:val="clear"/>
        <w:rPr/>
      </w:pPr>
      <w:bookmarkStart w:colFirst="0" w:colLast="0" w:name="_lsy6ahqn4o7e" w:id="10"/>
      <w:bookmarkEnd w:id="10"/>
      <w:r w:rsidDel="00000000" w:rsidR="00000000" w:rsidRPr="00000000">
        <w:rPr>
          <w:rtl w:val="0"/>
        </w:rPr>
        <w:t xml:space="preserve">Exercice 6: Try with displayTable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to modify your method displayTable by using PrepareStatement with tableName as a parameter of PrepareStatement.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doesn’t it work ?</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u w:val="singl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Lot More on JDBC :</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http://docs.oracle.com/javase/tutorial/jdbc/basics/</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Style w:val="Heading4"/>
        <w:pBdr>
          <w:top w:space="0" w:sz="0" w:val="nil"/>
          <w:left w:space="0" w:sz="0" w:val="nil"/>
          <w:bottom w:space="0" w:sz="0" w:val="nil"/>
          <w:right w:space="0" w:sz="0" w:val="nil"/>
          <w:between w:space="0" w:sz="0" w:val="nil"/>
        </w:pBdr>
        <w:shd w:fill="auto" w:val="clear"/>
        <w:rPr/>
      </w:pPr>
      <w:bookmarkStart w:colFirst="0" w:colLast="0" w:name="_edng14kakzsl" w:id="11"/>
      <w:bookmarkEnd w:id="11"/>
      <w:r w:rsidDel="00000000" w:rsidR="00000000" w:rsidRPr="00000000">
        <w:rPr>
          <w:rtl w:val="0"/>
        </w:rPr>
        <w:t xml:space="preserve">Exercice 7 (Bonus to do at home because Long): With J2EE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Nowadays, Database and Java are more used together in J2EE, for Web Application Server. You'll use them together very often in that case. Your server in J2EE receives http requests from your client and has to communicate with your BDD to persist data.</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your Java application to build a J2EE server and display answers in a web browser like Firefox.</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Style w:val="Heading2"/>
        <w:pBdr>
          <w:top w:space="0" w:sz="0" w:val="nil"/>
          <w:left w:space="0" w:sz="0" w:val="nil"/>
          <w:bottom w:space="0" w:sz="0" w:val="nil"/>
          <w:right w:space="0" w:sz="0" w:val="nil"/>
          <w:between w:space="0" w:sz="0" w:val="nil"/>
        </w:pBdr>
        <w:shd w:fill="auto" w:val="clear"/>
        <w:rPr/>
      </w:pPr>
      <w:bookmarkStart w:colFirst="0" w:colLast="0" w:name="_1cjw5sgpgt7g" w:id="12"/>
      <w:bookmarkEnd w:id="12"/>
      <w:r w:rsidDel="00000000" w:rsidR="00000000" w:rsidRPr="00000000">
        <w:rPr>
          <w:rtl w:val="0"/>
        </w:rPr>
        <w:t xml:space="preserve">Part II : DAO.</w:t>
      </w:r>
      <w:r w:rsidDel="00000000" w:rsidR="00000000" w:rsidRPr="00000000">
        <w:rPr>
          <w:rtl w:val="0"/>
        </w:rPr>
      </w:r>
    </w:p>
    <w:p w:rsidR="00000000" w:rsidDel="00000000" w:rsidP="00000000" w:rsidRDefault="00000000" w:rsidRPr="00000000" w14:paraId="000000DF">
      <w:pPr>
        <w:pStyle w:val="Heading4"/>
        <w:pBdr>
          <w:top w:space="0" w:sz="0" w:val="nil"/>
          <w:left w:space="0" w:sz="0" w:val="nil"/>
          <w:bottom w:space="0" w:sz="0" w:val="nil"/>
          <w:right w:space="0" w:sz="0" w:val="nil"/>
          <w:between w:space="0" w:sz="0" w:val="nil"/>
        </w:pBdr>
        <w:shd w:fill="auto" w:val="clear"/>
        <w:rPr/>
      </w:pPr>
      <w:bookmarkStart w:colFirst="0" w:colLast="0" w:name="_4cuzunhr6fg6" w:id="13"/>
      <w:bookmarkEnd w:id="13"/>
      <w:r w:rsidDel="00000000" w:rsidR="00000000" w:rsidRPr="00000000">
        <w:rPr>
          <w:rtl w:val="0"/>
        </w:rPr>
        <w:t xml:space="preserve">Exercise</w:t>
      </w:r>
      <w:r w:rsidDel="00000000" w:rsidR="00000000" w:rsidRPr="00000000">
        <w:rPr>
          <w:rtl w:val="0"/>
        </w:rPr>
        <w:t xml:space="preserve"> 8 : What are cons of JDBC as used above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1155cc"/>
            <w:u w:val="single"/>
            <w:rtl w:val="0"/>
          </w:rPr>
          <w:t xml:space="preserve">http://www.oracle.com/technetwork/java/dataaccessobject-138824.html</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1155cc"/>
            <w:u w:val="single"/>
            <w:rtl w:val="0"/>
          </w:rPr>
          <w:t xml:space="preserve">http://en.wikipedia.org/wiki/Data_access_object</w:t>
        </w:r>
      </w:hyperlink>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1155cc"/>
            <w:u w:val="single"/>
            <w:rtl w:val="0"/>
          </w:rPr>
          <w:t xml:space="preserve">http://stackoverflow.com/questions/19154202/data-access-object-dao-in-java</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019550" cy="3171825"/>
            <wp:effectExtent b="0" l="0" r="0" t="0"/>
            <wp:docPr id="17"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0195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Style w:val="Heading3"/>
        <w:keepNext w:val="1"/>
        <w:keepLines w:val="1"/>
        <w:numPr>
          <w:ilvl w:val="0"/>
          <w:numId w:val="11"/>
        </w:numPr>
        <w:pBdr>
          <w:top w:space="0" w:sz="0" w:val="nil"/>
          <w:left w:space="0" w:sz="0" w:val="nil"/>
          <w:bottom w:space="0" w:sz="0" w:val="nil"/>
          <w:right w:space="0" w:sz="0" w:val="nil"/>
          <w:between w:space="0" w:sz="0" w:val="nil"/>
        </w:pBdr>
        <w:shd w:fill="auto" w:val="clear"/>
        <w:spacing w:before="160" w:lineRule="auto"/>
        <w:ind w:left="720" w:hanging="360"/>
        <w:rPr>
          <w:u w:val="none"/>
        </w:rPr>
      </w:pPr>
      <w:bookmarkStart w:colFirst="0" w:colLast="0" w:name="_scfj2wtwn29b" w:id="14"/>
      <w:bookmarkEnd w:id="14"/>
      <w:r w:rsidDel="00000000" w:rsidR="00000000" w:rsidRPr="00000000">
        <w:rPr>
          <w:rtl w:val="0"/>
        </w:rPr>
        <w:t xml:space="preserve">Bean - POJO Creation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Table of your Data Model needs to have its equivalent as a Java Class.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called a </w:t>
      </w:r>
      <w:hyperlink r:id="rId25">
        <w:r w:rsidDel="00000000" w:rsidR="00000000" w:rsidRPr="00000000">
          <w:rPr>
            <w:color w:val="1155cc"/>
            <w:u w:val="single"/>
            <w:rtl w:val="0"/>
          </w:rPr>
          <w:t xml:space="preserve">POJO (Plain Old Java Object)</w:t>
        </w:r>
      </w:hyperlink>
      <w:r w:rsidDel="00000000" w:rsidR="00000000" w:rsidRPr="00000000">
        <w:rPr>
          <w:rtl w:val="0"/>
        </w:rPr>
        <w:t xml:space="preserve"> or a Bean.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Each column of your table must map an attribute of your class with the same type.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Employee: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util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Date;</w:t>
            </w: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Emp</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Long</w:t>
            </w:r>
            <w:r w:rsidDel="00000000" w:rsidR="00000000" w:rsidRPr="00000000">
              <w:rPr>
                <w:rFonts w:ascii="Consolas" w:cs="Consolas" w:eastAsia="Consolas" w:hAnsi="Consolas"/>
                <w:color w:val="000000"/>
                <w:sz w:val="18"/>
                <w:szCs w:val="18"/>
                <w:rtl w:val="0"/>
              </w:rPr>
              <w:t xml:space="preserve"> empNo;</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ename;</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efirst;</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job;</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Emp</w:t>
            </w:r>
            <w:r w:rsidDel="00000000" w:rsidR="00000000" w:rsidRPr="00000000">
              <w:rPr>
                <w:rFonts w:ascii="Consolas" w:cs="Consolas" w:eastAsia="Consolas" w:hAnsi="Consolas"/>
                <w:color w:val="000000"/>
                <w:sz w:val="18"/>
                <w:szCs w:val="18"/>
                <w:rtl w:val="0"/>
              </w:rPr>
              <w:t xml:space="preserve"> mgr;</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Date</w:t>
            </w:r>
            <w:r w:rsidDel="00000000" w:rsidR="00000000" w:rsidRPr="00000000">
              <w:rPr>
                <w:rFonts w:ascii="Consolas" w:cs="Consolas" w:eastAsia="Consolas" w:hAnsi="Consolas"/>
                <w:color w:val="000000"/>
                <w:sz w:val="18"/>
                <w:szCs w:val="18"/>
                <w:rtl w:val="0"/>
              </w:rPr>
              <w:t xml:space="preserve"> hireDate;</w:t>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sal;</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comm;</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tel;</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private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Dept</w:t>
            </w:r>
            <w:r w:rsidDel="00000000" w:rsidR="00000000" w:rsidRPr="00000000">
              <w:rPr>
                <w:rFonts w:ascii="Consolas" w:cs="Consolas" w:eastAsia="Consolas" w:hAnsi="Consolas"/>
                <w:color w:val="000000"/>
                <w:sz w:val="18"/>
                <w:szCs w:val="18"/>
                <w:rtl w:val="0"/>
              </w:rPr>
              <w:t xml:space="preserve"> department;</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Long</w:t>
            </w:r>
            <w:r w:rsidDel="00000000" w:rsidR="00000000" w:rsidRPr="00000000">
              <w:rPr>
                <w:rFonts w:ascii="Consolas" w:cs="Consolas" w:eastAsia="Consolas" w:hAnsi="Consolas"/>
                <w:color w:val="000000"/>
                <w:sz w:val="18"/>
                <w:szCs w:val="18"/>
                <w:rtl w:val="0"/>
              </w:rPr>
              <w:t xml:space="preserve"> getEmpNo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empNo;</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setEmpNo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Long</w:t>
            </w:r>
            <w:r w:rsidDel="00000000" w:rsidR="00000000" w:rsidRPr="00000000">
              <w:rPr>
                <w:rFonts w:ascii="Consolas" w:cs="Consolas" w:eastAsia="Consolas" w:hAnsi="Consolas"/>
                <w:color w:val="000000"/>
                <w:sz w:val="18"/>
                <w:szCs w:val="18"/>
                <w:rtl w:val="0"/>
              </w:rPr>
              <w:t xml:space="preserve"> empNo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empNo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empNo;</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 … others getters/setters</w:t>
            </w: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00"/>
                <w:sz w:val="18"/>
                <w:szCs w:val="18"/>
              </w:rPr>
            </w:pPr>
            <w:r w:rsidDel="00000000" w:rsidR="00000000" w:rsidRPr="00000000">
              <w:rPr>
                <w:rtl w:val="0"/>
              </w:rPr>
            </w:r>
          </w:p>
        </w:tc>
      </w:tr>
    </w:tbl>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Style w:val="Heading4"/>
        <w:pBdr>
          <w:top w:space="0" w:sz="0" w:val="nil"/>
          <w:left w:space="0" w:sz="0" w:val="nil"/>
          <w:bottom w:space="0" w:sz="0" w:val="nil"/>
          <w:right w:space="0" w:sz="0" w:val="nil"/>
          <w:between w:space="0" w:sz="0" w:val="nil"/>
        </w:pBdr>
        <w:shd w:fill="auto" w:val="clear"/>
        <w:rPr/>
      </w:pPr>
      <w:bookmarkStart w:colFirst="0" w:colLast="0" w:name="_apyintk59xm3" w:id="15"/>
      <w:bookmarkEnd w:id="15"/>
      <w:r w:rsidDel="00000000" w:rsidR="00000000" w:rsidRPr="00000000">
        <w:rPr>
          <w:rtl w:val="0"/>
        </w:rPr>
        <w:t xml:space="preserve">Exercice 9 : Write the Bean for Department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what we have written for the Employee, write the POJO class for the Department.</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numPr>
          <w:ilvl w:val="0"/>
          <w:numId w:val="3"/>
        </w:numPr>
        <w:pBdr>
          <w:top w:space="0" w:sz="0" w:val="nil"/>
          <w:left w:space="0" w:sz="0" w:val="nil"/>
          <w:bottom w:space="0" w:sz="0" w:val="nil"/>
          <w:right w:space="0" w:sz="0" w:val="nil"/>
          <w:between w:space="0" w:sz="0" w:val="nil"/>
        </w:pBdr>
        <w:shd w:fill="auto" w:val="clear"/>
        <w:ind w:left="720" w:hanging="360"/>
        <w:rPr>
          <w:rFonts w:ascii="Trebuchet MS" w:cs="Trebuchet MS" w:eastAsia="Trebuchet MS" w:hAnsi="Trebuchet MS"/>
          <w:b w:val="1"/>
          <w:color w:val="666666"/>
          <w:sz w:val="24"/>
          <w:szCs w:val="24"/>
          <w:u w:val="none"/>
        </w:rPr>
      </w:pPr>
      <w:r w:rsidDel="00000000" w:rsidR="00000000" w:rsidRPr="00000000">
        <w:rPr>
          <w:rFonts w:ascii="Trebuchet MS" w:cs="Trebuchet MS" w:eastAsia="Trebuchet MS" w:hAnsi="Trebuchet MS"/>
          <w:b w:val="1"/>
          <w:color w:val="666666"/>
          <w:sz w:val="24"/>
          <w:szCs w:val="24"/>
          <w:rtl w:val="0"/>
        </w:rPr>
        <w:t xml:space="preserve">DAO Implementation</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application, our objects will perform some </w:t>
      </w:r>
      <w:hyperlink r:id="rId26">
        <w:r w:rsidDel="00000000" w:rsidR="00000000" w:rsidRPr="00000000">
          <w:rPr>
            <w:color w:val="1155cc"/>
            <w:u w:val="single"/>
            <w:rtl w:val="0"/>
          </w:rPr>
          <w:t xml:space="preserve">CRUD (Create, Read, Update, Delete)</w:t>
        </w:r>
      </w:hyperlink>
      <w:r w:rsidDel="00000000" w:rsidR="00000000" w:rsidRPr="00000000">
        <w:rPr>
          <w:rtl w:val="0"/>
        </w:rPr>
        <w:t xml:space="preserve"> operations.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del w:author="Planplay H" w:id="1" w:date="2020-04-19T14:05:17Z">
        <w:r w:rsidDel="00000000" w:rsidR="00000000" w:rsidRPr="00000000">
          <w:rPr/>
          <mc:AlternateContent>
            <mc:Choice Requires="wpg">
              <w:drawing>
                <wp:inline distB="114300" distT="114300" distL="114300" distR="114300">
                  <wp:extent cx="5943600" cy="3486062"/>
                  <wp:effectExtent b="0" l="0" r="0" t="0"/>
                  <wp:docPr id="1" name=""/>
                  <a:graphic>
                    <a:graphicData uri="http://schemas.microsoft.com/office/word/2010/wordprocessingGroup">
                      <wpg:wgp>
                        <wpg:cNvGrpSpPr/>
                        <wpg:grpSpPr>
                          <a:xfrm>
                            <a:off x="438150" y="152400"/>
                            <a:ext cx="5943600" cy="3486062"/>
                            <a:chOff x="438150" y="152400"/>
                            <a:chExt cx="6200700" cy="3629100"/>
                          </a:xfrm>
                        </wpg:grpSpPr>
                        <wps:wsp>
                          <wps:cNvSpPr/>
                          <wps:cNvPr id="2" name="Shape 2"/>
                          <wps:spPr>
                            <a:xfrm>
                              <a:off x="2143125" y="152400"/>
                              <a:ext cx="2295600" cy="1685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8"/>
                                    <w:u w:val="single"/>
                                    <w:vertAlign w:val="baseline"/>
                                  </w:rPr>
                                  <w:t xml:space="preserve">DAO&lt;T&gt;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Connection connect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____________________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 find(int 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boolean create(T object)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boolean update(T object)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boolean delete(T object)</w:t>
                                </w:r>
                              </w:p>
                            </w:txbxContent>
                          </wps:txbx>
                          <wps:bodyPr anchorCtr="0" anchor="t" bIns="91425" lIns="91425" spcFirstLastPara="1" rIns="91425" wrap="square" tIns="91425">
                            <a:noAutofit/>
                          </wps:bodyPr>
                        </wps:wsp>
                        <wps:wsp>
                          <wps:cNvSpPr/>
                          <wps:cNvPr id="3" name="Shape 3"/>
                          <wps:spPr>
                            <a:xfrm>
                              <a:off x="438150" y="2628900"/>
                              <a:ext cx="1095300" cy="11526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DeptDAO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4" name="Shape 4"/>
                          <wps:spPr>
                            <a:xfrm>
                              <a:off x="1962150" y="2628900"/>
                              <a:ext cx="1095300" cy="11526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DeptDAO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5" name="Shape 5"/>
                          <wps:spPr>
                            <a:xfrm>
                              <a:off x="3629025" y="2628900"/>
                              <a:ext cx="1619400" cy="11526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dependentsDAO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6" name="Shape 6"/>
                          <wps:spPr>
                            <a:xfrm>
                              <a:off x="5543550" y="2628900"/>
                              <a:ext cx="1095300" cy="11526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DeptDAO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flipH="1" rot="10800000">
                              <a:off x="985800" y="1838100"/>
                              <a:ext cx="2305200" cy="790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09800" y="1838100"/>
                              <a:ext cx="781200" cy="790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290925" y="1838100"/>
                              <a:ext cx="1147800" cy="790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291000" y="1838100"/>
                              <a:ext cx="2800200" cy="790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486062"/>
                  <wp:effectExtent b="0" l="0" r="0" t="0"/>
                  <wp:docPr id="1"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5943600" cy="3486062"/>
                          </a:xfrm>
                          <a:prstGeom prst="rect"/>
                          <a:ln/>
                        </pic:spPr>
                      </pic:pic>
                    </a:graphicData>
                  </a:graphic>
                </wp:inline>
              </w:drawing>
            </mc:Fallback>
          </mc:AlternateContent>
        </w:r>
      </w:del>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our DAO abstract class:</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DAO.java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sql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Connection;</w:t>
            </w: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abstract</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sz w:val="18"/>
                <w:szCs w:val="18"/>
                <w:rtl w:val="0"/>
              </w:rPr>
              <w:t xml:space="preserve"> DAO</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sz w:val="18"/>
                <w:szCs w:val="18"/>
                <w:rtl w:val="0"/>
              </w:rPr>
              <w:t xml:space="preserve">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protected</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660066"/>
                <w:sz w:val="18"/>
                <w:szCs w:val="18"/>
                <w:rtl w:val="0"/>
              </w:rPr>
              <w:t xml:space="preserve">Connection</w:t>
            </w:r>
            <w:r w:rsidDel="00000000" w:rsidR="00000000" w:rsidRPr="00000000">
              <w:rPr>
                <w:rFonts w:ascii="Consolas" w:cs="Consolas" w:eastAsia="Consolas" w:hAnsi="Consolas"/>
                <w:sz w:val="18"/>
                <w:szCs w:val="18"/>
                <w:rtl w:val="0"/>
              </w:rPr>
              <w:t xml:space="preserve"> connect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88"/>
                <w:sz w:val="18"/>
                <w:szCs w:val="18"/>
                <w:rtl w:val="0"/>
              </w:rPr>
              <w:t xml:space="preserve">null;</w:t>
            </w: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sz w:val="18"/>
                <w:szCs w:val="18"/>
                <w:rtl w:val="0"/>
              </w:rPr>
              <w:t xml:space="preserve"> DAO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Connection</w:t>
            </w:r>
            <w:r w:rsidDel="00000000" w:rsidR="00000000" w:rsidRPr="00000000">
              <w:rPr>
                <w:rFonts w:ascii="Consolas" w:cs="Consolas" w:eastAsia="Consolas" w:hAnsi="Consolas"/>
                <w:sz w:val="18"/>
                <w:szCs w:val="18"/>
                <w:rtl w:val="0"/>
              </w:rPr>
              <w:t xml:space="preserve"> connect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ab/>
            </w:r>
            <w:r w:rsidDel="00000000" w:rsidR="00000000" w:rsidRPr="00000000">
              <w:rPr>
                <w:rFonts w:ascii="Consolas" w:cs="Consolas" w:eastAsia="Consolas" w:hAnsi="Consolas"/>
                <w:color w:val="000088"/>
                <w:sz w:val="18"/>
                <w:szCs w:val="18"/>
                <w:rtl w:val="0"/>
              </w:rPr>
              <w:t xml:space="preserve">this.</w:t>
            </w:r>
            <w:r w:rsidDel="00000000" w:rsidR="00000000" w:rsidRPr="00000000">
              <w:rPr>
                <w:rFonts w:ascii="Consolas" w:cs="Consolas" w:eastAsia="Consolas" w:hAnsi="Consolas"/>
                <w:sz w:val="18"/>
                <w:szCs w:val="18"/>
                <w:rtl w:val="0"/>
              </w:rPr>
              <w:t xml:space="preserve">connect = connect;</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88"/>
                <w:sz w:val="18"/>
                <w:szCs w:val="18"/>
              </w:rPr>
            </w:pPr>
            <w:r w:rsidDel="00000000" w:rsidR="00000000" w:rsidRPr="00000000">
              <w:rPr>
                <w:rFonts w:ascii="Consolas" w:cs="Consolas" w:eastAsia="Consolas" w:hAnsi="Consolas"/>
                <w:color w:val="000088"/>
                <w:sz w:val="18"/>
                <w:szCs w:val="18"/>
                <w:rtl w:val="0"/>
              </w:rPr>
              <w:tab/>
              <w:t xml:space="preserve">}</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88"/>
                <w:sz w:val="18"/>
                <w:szCs w:val="18"/>
              </w:rPr>
            </w:pPr>
            <w:r w:rsidDel="00000000" w:rsidR="00000000" w:rsidRPr="00000000">
              <w:rPr>
                <w:rFonts w:ascii="Consolas" w:cs="Consolas" w:eastAsia="Consolas" w:hAnsi="Consolas"/>
                <w:color w:val="000088"/>
                <w:sz w:val="18"/>
                <w:szCs w:val="18"/>
                <w:rtl w:val="0"/>
              </w:rPr>
              <w:tab/>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88"/>
                <w:sz w:val="18"/>
                <w:szCs w:val="18"/>
              </w:rPr>
            </w:pPr>
            <w:r w:rsidDel="00000000" w:rsidR="00000000" w:rsidRPr="00000000">
              <w:rPr>
                <w:rFonts w:ascii="Consolas" w:cs="Consolas" w:eastAsia="Consolas" w:hAnsi="Consolas"/>
                <w:color w:val="000088"/>
                <w:sz w:val="18"/>
                <w:szCs w:val="18"/>
                <w:rtl w:val="0"/>
              </w:rPr>
              <w:tab/>
              <w:t xml:space="preserve">public abstract </w:t>
            </w:r>
            <w:r w:rsidDel="00000000" w:rsidR="00000000" w:rsidRPr="00000000">
              <w:rPr>
                <w:rFonts w:ascii="Consolas" w:cs="Consolas" w:eastAsia="Consolas" w:hAnsi="Consolas"/>
                <w:color w:val="660066"/>
                <w:sz w:val="18"/>
                <w:szCs w:val="18"/>
                <w:rtl w:val="0"/>
              </w:rPr>
              <w:t xml:space="preserve">T</w:t>
            </w:r>
            <w:r w:rsidDel="00000000" w:rsidR="00000000" w:rsidRPr="00000000">
              <w:rPr>
                <w:rFonts w:ascii="Consolas" w:cs="Consolas" w:eastAsia="Consolas" w:hAnsi="Consolas"/>
                <w:color w:val="000088"/>
                <w:sz w:val="18"/>
                <w:szCs w:val="18"/>
                <w:rtl w:val="0"/>
              </w:rPr>
              <w:t xml:space="preserve"> </w:t>
            </w:r>
            <w:r w:rsidDel="00000000" w:rsidR="00000000" w:rsidRPr="00000000">
              <w:rPr>
                <w:rFonts w:ascii="Consolas" w:cs="Consolas" w:eastAsia="Consolas" w:hAnsi="Consolas"/>
                <w:sz w:val="18"/>
                <w:szCs w:val="18"/>
                <w:rtl w:val="0"/>
              </w:rPr>
              <w:t xml:space="preserve">find(</w:t>
            </w:r>
            <w:r w:rsidDel="00000000" w:rsidR="00000000" w:rsidRPr="00000000">
              <w:rPr>
                <w:rFonts w:ascii="Consolas" w:cs="Consolas" w:eastAsia="Consolas" w:hAnsi="Consolas"/>
                <w:color w:val="000088"/>
                <w:sz w:val="18"/>
                <w:szCs w:val="18"/>
                <w:rtl w:val="0"/>
              </w:rPr>
              <w:t xml:space="preserve">int </w:t>
            </w:r>
            <w:r w:rsidDel="00000000" w:rsidR="00000000" w:rsidRPr="00000000">
              <w:rPr>
                <w:rFonts w:ascii="Consolas" w:cs="Consolas" w:eastAsia="Consolas" w:hAnsi="Consolas"/>
                <w:sz w:val="18"/>
                <w:szCs w:val="18"/>
                <w:rtl w:val="0"/>
              </w:rPr>
              <w:t xml:space="preserve">id)</w:t>
            </w:r>
            <w:r w:rsidDel="00000000" w:rsidR="00000000" w:rsidRPr="00000000">
              <w:rPr>
                <w:rFonts w:ascii="Consolas" w:cs="Consolas" w:eastAsia="Consolas" w:hAnsi="Consolas"/>
                <w:color w:val="000088"/>
                <w:sz w:val="18"/>
                <w:szCs w:val="18"/>
                <w:rtl w:val="0"/>
              </w:rPr>
              <w:t xml:space="preserve">;</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88"/>
                <w:sz w:val="18"/>
                <w:szCs w:val="18"/>
              </w:rPr>
            </w:pPr>
            <w:r w:rsidDel="00000000" w:rsidR="00000000" w:rsidRPr="00000000">
              <w:rPr>
                <w:rFonts w:ascii="Consolas" w:cs="Consolas" w:eastAsia="Consolas" w:hAnsi="Consolas"/>
                <w:color w:val="000088"/>
                <w:sz w:val="18"/>
                <w:szCs w:val="18"/>
                <w:rtl w:val="0"/>
              </w:rPr>
              <w:tab/>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88"/>
                <w:sz w:val="18"/>
                <w:szCs w:val="18"/>
              </w:rPr>
            </w:pPr>
            <w:r w:rsidDel="00000000" w:rsidR="00000000" w:rsidRPr="00000000">
              <w:rPr>
                <w:rFonts w:ascii="Consolas" w:cs="Consolas" w:eastAsia="Consolas" w:hAnsi="Consolas"/>
                <w:color w:val="000088"/>
                <w:sz w:val="18"/>
                <w:szCs w:val="18"/>
                <w:rtl w:val="0"/>
              </w:rPr>
              <w:tab/>
              <w:t xml:space="preserve">public abstract </w:t>
            </w:r>
            <w:r w:rsidDel="00000000" w:rsidR="00000000" w:rsidRPr="00000000">
              <w:rPr>
                <w:rFonts w:ascii="Consolas" w:cs="Consolas" w:eastAsia="Consolas" w:hAnsi="Consolas"/>
                <w:color w:val="660066"/>
                <w:sz w:val="18"/>
                <w:szCs w:val="18"/>
                <w:rtl w:val="0"/>
              </w:rPr>
              <w:t xml:space="preserve">boolean </w:t>
            </w:r>
            <w:r w:rsidDel="00000000" w:rsidR="00000000" w:rsidRPr="00000000">
              <w:rPr>
                <w:rFonts w:ascii="Consolas" w:cs="Consolas" w:eastAsia="Consolas" w:hAnsi="Consolas"/>
                <w:sz w:val="18"/>
                <w:szCs w:val="18"/>
                <w:rtl w:val="0"/>
              </w:rPr>
              <w:t xml:space="preserve">create(</w:t>
            </w:r>
            <w:r w:rsidDel="00000000" w:rsidR="00000000" w:rsidRPr="00000000">
              <w:rPr>
                <w:rFonts w:ascii="Consolas" w:cs="Consolas" w:eastAsia="Consolas" w:hAnsi="Consolas"/>
                <w:color w:val="660066"/>
                <w:sz w:val="18"/>
                <w:szCs w:val="18"/>
                <w:rtl w:val="0"/>
              </w:rPr>
              <w:t xml:space="preserve">T</w:t>
            </w:r>
            <w:r w:rsidDel="00000000" w:rsidR="00000000" w:rsidRPr="00000000">
              <w:rPr>
                <w:rFonts w:ascii="Consolas" w:cs="Consolas" w:eastAsia="Consolas" w:hAnsi="Consolas"/>
                <w:color w:val="000088"/>
                <w:sz w:val="18"/>
                <w:szCs w:val="18"/>
                <w:rtl w:val="0"/>
              </w:rPr>
              <w:t xml:space="preserve"> </w:t>
            </w:r>
            <w:r w:rsidDel="00000000" w:rsidR="00000000" w:rsidRPr="00000000">
              <w:rPr>
                <w:rFonts w:ascii="Consolas" w:cs="Consolas" w:eastAsia="Consolas" w:hAnsi="Consolas"/>
                <w:sz w:val="18"/>
                <w:szCs w:val="18"/>
                <w:rtl w:val="0"/>
              </w:rPr>
              <w:t xml:space="preserve">object</w:t>
            </w:r>
            <w:r w:rsidDel="00000000" w:rsidR="00000000" w:rsidRPr="00000000">
              <w:rPr>
                <w:rFonts w:ascii="Consolas" w:cs="Consolas" w:eastAsia="Consolas" w:hAnsi="Consolas"/>
                <w:color w:val="000088"/>
                <w:sz w:val="18"/>
                <w:szCs w:val="18"/>
                <w:rtl w:val="0"/>
              </w:rPr>
              <w:t xml:space="preserve">);</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88"/>
                <w:sz w:val="18"/>
                <w:szCs w:val="18"/>
              </w:rPr>
            </w:pPr>
            <w:r w:rsidDel="00000000" w:rsidR="00000000" w:rsidRPr="00000000">
              <w:rPr>
                <w:rFonts w:ascii="Consolas" w:cs="Consolas" w:eastAsia="Consolas" w:hAnsi="Consolas"/>
                <w:color w:val="000088"/>
                <w:sz w:val="18"/>
                <w:szCs w:val="18"/>
                <w:rtl w:val="0"/>
              </w:rPr>
              <w:tab/>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88"/>
                <w:sz w:val="18"/>
                <w:szCs w:val="18"/>
              </w:rPr>
            </w:pPr>
            <w:r w:rsidDel="00000000" w:rsidR="00000000" w:rsidRPr="00000000">
              <w:rPr>
                <w:rFonts w:ascii="Consolas" w:cs="Consolas" w:eastAsia="Consolas" w:hAnsi="Consolas"/>
                <w:color w:val="000088"/>
                <w:sz w:val="18"/>
                <w:szCs w:val="18"/>
                <w:rtl w:val="0"/>
              </w:rPr>
              <w:tab/>
              <w:t xml:space="preserve">public abstract </w:t>
            </w:r>
            <w:r w:rsidDel="00000000" w:rsidR="00000000" w:rsidRPr="00000000">
              <w:rPr>
                <w:rFonts w:ascii="Consolas" w:cs="Consolas" w:eastAsia="Consolas" w:hAnsi="Consolas"/>
                <w:color w:val="660066"/>
                <w:sz w:val="18"/>
                <w:szCs w:val="18"/>
                <w:rtl w:val="0"/>
              </w:rPr>
              <w:t xml:space="preserve">boolean </w:t>
            </w:r>
            <w:r w:rsidDel="00000000" w:rsidR="00000000" w:rsidRPr="00000000">
              <w:rPr>
                <w:rFonts w:ascii="Consolas" w:cs="Consolas" w:eastAsia="Consolas" w:hAnsi="Consolas"/>
                <w:sz w:val="18"/>
                <w:szCs w:val="18"/>
                <w:rtl w:val="0"/>
              </w:rPr>
              <w:t xml:space="preserve">update(</w:t>
            </w:r>
            <w:r w:rsidDel="00000000" w:rsidR="00000000" w:rsidRPr="00000000">
              <w:rPr>
                <w:rFonts w:ascii="Consolas" w:cs="Consolas" w:eastAsia="Consolas" w:hAnsi="Consolas"/>
                <w:color w:val="660066"/>
                <w:sz w:val="18"/>
                <w:szCs w:val="18"/>
                <w:rtl w:val="0"/>
              </w:rPr>
              <w:t xml:space="preserve">T</w:t>
            </w:r>
            <w:r w:rsidDel="00000000" w:rsidR="00000000" w:rsidRPr="00000000">
              <w:rPr>
                <w:rFonts w:ascii="Consolas" w:cs="Consolas" w:eastAsia="Consolas" w:hAnsi="Consolas"/>
                <w:color w:val="000088"/>
                <w:sz w:val="18"/>
                <w:szCs w:val="18"/>
                <w:rtl w:val="0"/>
              </w:rPr>
              <w:t xml:space="preserve"> </w:t>
            </w:r>
            <w:r w:rsidDel="00000000" w:rsidR="00000000" w:rsidRPr="00000000">
              <w:rPr>
                <w:rFonts w:ascii="Consolas" w:cs="Consolas" w:eastAsia="Consolas" w:hAnsi="Consolas"/>
                <w:sz w:val="18"/>
                <w:szCs w:val="18"/>
                <w:rtl w:val="0"/>
              </w:rPr>
              <w:t xml:space="preserve">object)</w:t>
            </w:r>
            <w:r w:rsidDel="00000000" w:rsidR="00000000" w:rsidRPr="00000000">
              <w:rPr>
                <w:rFonts w:ascii="Consolas" w:cs="Consolas" w:eastAsia="Consolas" w:hAnsi="Consolas"/>
                <w:color w:val="000088"/>
                <w:sz w:val="18"/>
                <w:szCs w:val="18"/>
                <w:rtl w:val="0"/>
              </w:rPr>
              <w:t xml:space="preserve">;</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88"/>
                <w:sz w:val="18"/>
                <w:szCs w:val="18"/>
              </w:rPr>
            </w:pPr>
            <w:r w:rsidDel="00000000" w:rsidR="00000000" w:rsidRPr="00000000">
              <w:rPr>
                <w:rFonts w:ascii="Consolas" w:cs="Consolas" w:eastAsia="Consolas" w:hAnsi="Consolas"/>
                <w:color w:val="000088"/>
                <w:sz w:val="18"/>
                <w:szCs w:val="18"/>
                <w:rtl w:val="0"/>
              </w:rPr>
              <w:tab/>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88"/>
                <w:sz w:val="18"/>
                <w:szCs w:val="18"/>
              </w:rPr>
            </w:pPr>
            <w:r w:rsidDel="00000000" w:rsidR="00000000" w:rsidRPr="00000000">
              <w:rPr>
                <w:rFonts w:ascii="Consolas" w:cs="Consolas" w:eastAsia="Consolas" w:hAnsi="Consolas"/>
                <w:color w:val="000088"/>
                <w:sz w:val="18"/>
                <w:szCs w:val="18"/>
                <w:rtl w:val="0"/>
              </w:rPr>
              <w:tab/>
              <w:t xml:space="preserve">public abstract </w:t>
            </w:r>
            <w:r w:rsidDel="00000000" w:rsidR="00000000" w:rsidRPr="00000000">
              <w:rPr>
                <w:rFonts w:ascii="Consolas" w:cs="Consolas" w:eastAsia="Consolas" w:hAnsi="Consolas"/>
                <w:color w:val="660066"/>
                <w:sz w:val="18"/>
                <w:szCs w:val="18"/>
                <w:rtl w:val="0"/>
              </w:rPr>
              <w:t xml:space="preserve">boolean </w:t>
            </w:r>
            <w:r w:rsidDel="00000000" w:rsidR="00000000" w:rsidRPr="00000000">
              <w:rPr>
                <w:rFonts w:ascii="Consolas" w:cs="Consolas" w:eastAsia="Consolas" w:hAnsi="Consolas"/>
                <w:sz w:val="18"/>
                <w:szCs w:val="18"/>
                <w:rtl w:val="0"/>
              </w:rPr>
              <w:t xml:space="preserve">delete(</w:t>
            </w:r>
            <w:r w:rsidDel="00000000" w:rsidR="00000000" w:rsidRPr="00000000">
              <w:rPr>
                <w:rFonts w:ascii="Consolas" w:cs="Consolas" w:eastAsia="Consolas" w:hAnsi="Consolas"/>
                <w:color w:val="660066"/>
                <w:sz w:val="18"/>
                <w:szCs w:val="18"/>
                <w:rtl w:val="0"/>
              </w:rPr>
              <w:t xml:space="preserve">T</w:t>
            </w:r>
            <w:r w:rsidDel="00000000" w:rsidR="00000000" w:rsidRPr="00000000">
              <w:rPr>
                <w:rFonts w:ascii="Consolas" w:cs="Consolas" w:eastAsia="Consolas" w:hAnsi="Consolas"/>
                <w:color w:val="000088"/>
                <w:sz w:val="18"/>
                <w:szCs w:val="18"/>
                <w:rtl w:val="0"/>
              </w:rPr>
              <w:t xml:space="preserve"> </w:t>
            </w:r>
            <w:r w:rsidDel="00000000" w:rsidR="00000000" w:rsidRPr="00000000">
              <w:rPr>
                <w:rFonts w:ascii="Consolas" w:cs="Consolas" w:eastAsia="Consolas" w:hAnsi="Consolas"/>
                <w:sz w:val="18"/>
                <w:szCs w:val="18"/>
                <w:rtl w:val="0"/>
              </w:rPr>
              <w:t xml:space="preserve">object)</w:t>
            </w:r>
            <w:r w:rsidDel="00000000" w:rsidR="00000000" w:rsidRPr="00000000">
              <w:rPr>
                <w:rFonts w:ascii="Consolas" w:cs="Consolas" w:eastAsia="Consolas" w:hAnsi="Consolas"/>
                <w:color w:val="000088"/>
                <w:sz w:val="18"/>
                <w:szCs w:val="18"/>
                <w:rtl w:val="0"/>
              </w:rPr>
              <w:t xml:space="preserve">;</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660066"/>
                <w:sz w:val="18"/>
                <w:szCs w:val="18"/>
              </w:rPr>
            </w:pP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40" w:lineRule="auto"/>
              <w:rPr>
                <w:rFonts w:ascii="Consolas" w:cs="Consolas" w:eastAsia="Consolas" w:hAnsi="Consolas"/>
                <w:color w:val="000088"/>
                <w:sz w:val="18"/>
                <w:szCs w:val="18"/>
              </w:rPr>
            </w:pPr>
            <w:r w:rsidDel="00000000" w:rsidR="00000000" w:rsidRPr="00000000">
              <w:rPr>
                <w:rFonts w:ascii="Consolas" w:cs="Consolas" w:eastAsia="Consolas" w:hAnsi="Consolas"/>
                <w:color w:val="660066"/>
                <w:sz w:val="18"/>
                <w:szCs w:val="18"/>
                <w:rtl w:val="0"/>
              </w:rPr>
              <w:t xml:space="preserve">}</w:t>
            </w:r>
            <w:r w:rsidDel="00000000" w:rsidR="00000000" w:rsidRPr="00000000">
              <w:rPr>
                <w:rtl w:val="0"/>
              </w:rPr>
            </w:r>
          </w:p>
        </w:tc>
      </w:tr>
    </w:tbl>
    <w:p w:rsidR="00000000" w:rsidDel="00000000" w:rsidP="00000000" w:rsidRDefault="00000000" w:rsidRPr="00000000" w14:paraId="00000132">
      <w:pPr>
        <w:pStyle w:val="Heading4"/>
        <w:pBdr>
          <w:top w:space="0" w:sz="0" w:val="nil"/>
          <w:left w:space="0" w:sz="0" w:val="nil"/>
          <w:bottom w:space="0" w:sz="0" w:val="nil"/>
          <w:right w:space="0" w:sz="0" w:val="nil"/>
          <w:between w:space="0" w:sz="0" w:val="nil"/>
        </w:pBdr>
        <w:shd w:fill="auto" w:val="clear"/>
        <w:rPr/>
      </w:pPr>
      <w:bookmarkStart w:colFirst="0" w:colLast="0" w:name="_ehjo6ac0fm42" w:id="16"/>
      <w:bookmarkEnd w:id="16"/>
      <w:r w:rsidDel="00000000" w:rsidR="00000000" w:rsidRPr="00000000">
        <w:rPr>
          <w:rtl w:val="0"/>
        </w:rPr>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rPr/>
      </w:pPr>
      <w:bookmarkStart w:colFirst="0" w:colLast="0" w:name="_f8dgirwddq26" w:id="17"/>
      <w:bookmarkEnd w:id="17"/>
      <w:r w:rsidDel="00000000" w:rsidR="00000000" w:rsidRPr="00000000">
        <w:rPr>
          <w:rtl w:val="0"/>
        </w:rPr>
        <w:t xml:space="preserve">Exercice 10 : Write Implementation for method find for departement DAO.</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w:t>
      </w:r>
      <w:r w:rsidDel="00000000" w:rsidR="00000000" w:rsidRPr="00000000">
        <w:rPr>
          <w:rtl w:val="0"/>
        </w:rPr>
        <w:t xml:space="preserve">D</w:t>
      </w:r>
      <w:r w:rsidDel="00000000" w:rsidR="00000000" w:rsidRPr="00000000">
        <w:rPr>
          <w:rtl w:val="0"/>
        </w:rPr>
        <w:t xml:space="preserve">eptDAO</w:t>
      </w:r>
      <w:r w:rsidDel="00000000" w:rsidR="00000000" w:rsidRPr="00000000">
        <w:rPr>
          <w:rtl w:val="0"/>
        </w:rPr>
        <w:t xml:space="preserve">.java, implement find(int id) method by calling database, using the Connection object.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test it:</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Connection</w:t>
            </w:r>
            <w:r w:rsidDel="00000000" w:rsidR="00000000" w:rsidRPr="00000000">
              <w:rPr>
                <w:rFonts w:ascii="Consolas" w:cs="Consolas" w:eastAsia="Consolas" w:hAnsi="Consolas"/>
                <w:color w:val="000000"/>
                <w:sz w:val="18"/>
                <w:szCs w:val="18"/>
                <w:rtl w:val="0"/>
              </w:rPr>
              <w:t xml:space="preserve"> connection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instantiate here a new Connection.</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DAO</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660066"/>
                <w:sz w:val="18"/>
                <w:szCs w:val="18"/>
                <w:rtl w:val="0"/>
              </w:rPr>
              <w:t xml:space="preserve">Dept</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departmentDao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DeptDAO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connection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Dept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00"/>
                <w:sz w:val="18"/>
                <w:szCs w:val="18"/>
                <w:rtl w:val="0"/>
              </w:rPr>
              <w:t xml:space="preserve">dept20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departmentDao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dept20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Don't forget to add toString() method in Dept.java to be able to pass it to System.out.println.</w:t>
            </w:r>
            <w:r w:rsidDel="00000000" w:rsidR="00000000" w:rsidRPr="00000000">
              <w:rPr>
                <w:rtl w:val="0"/>
              </w:rPr>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pPr>
      <w:bookmarkStart w:colFirst="0" w:colLast="0" w:name="_1xdstspexs4r" w:id="18"/>
      <w:bookmarkEnd w:id="18"/>
      <w:r w:rsidDel="00000000" w:rsidR="00000000" w:rsidRPr="00000000">
        <w:rPr>
          <w:rtl w:val="0"/>
        </w:rPr>
        <w:t xml:space="preserve">Exercice 11 : Write Implementation for method find for employee DAO.</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one will be tricker as an Employee has a manager represented by an integer in the database but in the class Employee, the attribute manager, should be a type Employee.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for each employee, you need to call find(idManager) to get its manager. So you will need to build recursively the Employee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numPr>
          <w:ilvl w:val="0"/>
          <w:numId w:val="13"/>
        </w:numPr>
        <w:pBdr>
          <w:top w:space="0" w:sz="0" w:val="nil"/>
          <w:left w:space="0" w:sz="0" w:val="nil"/>
          <w:bottom w:space="0" w:sz="0" w:val="nil"/>
          <w:right w:space="0" w:sz="0" w:val="nil"/>
          <w:between w:space="0" w:sz="0" w:val="nil"/>
        </w:pBdr>
        <w:shd w:fill="auto" w:val="clear"/>
        <w:ind w:left="720" w:hanging="360"/>
        <w:rPr>
          <w:rFonts w:ascii="Trebuchet MS" w:cs="Trebuchet MS" w:eastAsia="Trebuchet MS" w:hAnsi="Trebuchet MS"/>
          <w:b w:val="1"/>
          <w:color w:val="666666"/>
          <w:sz w:val="24"/>
          <w:szCs w:val="24"/>
          <w:u w:val="none"/>
        </w:rPr>
      </w:pPr>
      <w:r w:rsidDel="00000000" w:rsidR="00000000" w:rsidRPr="00000000">
        <w:rPr>
          <w:rFonts w:ascii="Trebuchet MS" w:cs="Trebuchet MS" w:eastAsia="Trebuchet MS" w:hAnsi="Trebuchet MS"/>
          <w:b w:val="1"/>
          <w:color w:val="666666"/>
          <w:sz w:val="24"/>
          <w:szCs w:val="24"/>
          <w:rtl w:val="0"/>
        </w:rPr>
        <w:t xml:space="preserve">Factory Pattern</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DAO pattern we can add the Factory Pattern which is a class that takes care of object instantiation.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is that all object instantiation is done in the same place.</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1155cc"/>
            <w:u w:val="single"/>
            <w:rtl w:val="0"/>
          </w:rPr>
          <w:t xml:space="preserve">http://www.tutorialspoint.com/design_pattern/factory_pattern.htm</w:t>
        </w:r>
      </w:hyperlink>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114300" distT="114300" distL="114300" distR="114300">
                <wp:extent cx="5776913" cy="3451728"/>
                <wp:effectExtent b="0" l="0" r="0" t="0"/>
                <wp:docPr id="3" name=""/>
                <a:graphic>
                  <a:graphicData uri="http://schemas.microsoft.com/office/word/2010/wordprocessingGroup">
                    <wpg:wgp>
                      <wpg:cNvGrpSpPr/>
                      <wpg:grpSpPr>
                        <a:xfrm>
                          <a:off x="123825" y="152400"/>
                          <a:ext cx="5776913" cy="3451728"/>
                          <a:chOff x="123825" y="152400"/>
                          <a:chExt cx="6086550" cy="3629100"/>
                        </a:xfrm>
                      </wpg:grpSpPr>
                      <wps:wsp>
                        <wps:cNvSpPr/>
                        <wps:cNvPr id="2" name="Shape 2"/>
                        <wps:spPr>
                          <a:xfrm>
                            <a:off x="3390900" y="152400"/>
                            <a:ext cx="2295600" cy="1685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8"/>
                                  <w:u w:val="single"/>
                                  <w:vertAlign w:val="baseline"/>
                                </w:rPr>
                                <w:t xml:space="preserve">DAO&lt;T&gt;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Connection connect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____________________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 find(int 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boolean create(T object)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boolean update(T object)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boolean delete(T object)</w:t>
                              </w:r>
                            </w:p>
                          </w:txbxContent>
                        </wps:txbx>
                        <wps:bodyPr anchorCtr="0" anchor="t" bIns="91425" lIns="91425" spcFirstLastPara="1" rIns="91425" wrap="square" tIns="91425">
                          <a:noAutofit/>
                        </wps:bodyPr>
                      </wps:wsp>
                      <wps:wsp>
                        <wps:cNvSpPr/>
                        <wps:cNvPr id="3" name="Shape 3"/>
                        <wps:spPr>
                          <a:xfrm>
                            <a:off x="438150" y="2628900"/>
                            <a:ext cx="1095300" cy="11526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DeptDAO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4" name="Shape 4"/>
                        <wps:spPr>
                          <a:xfrm>
                            <a:off x="1962150" y="2628900"/>
                            <a:ext cx="1095300" cy="11526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EmpDAO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5" name="Shape 5"/>
                        <wps:spPr>
                          <a:xfrm>
                            <a:off x="3248025" y="2628900"/>
                            <a:ext cx="1619400" cy="11526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dependentsDAO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6" name="Shape 6"/>
                        <wps:spPr>
                          <a:xfrm>
                            <a:off x="5019675" y="2628900"/>
                            <a:ext cx="1190700" cy="11526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BonusDAO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CnPr/>
                        <wps:spPr>
                          <a:xfrm flipH="1" rot="10800000">
                            <a:off x="985800" y="1838100"/>
                            <a:ext cx="3552900" cy="790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09800" y="1838100"/>
                            <a:ext cx="2028900" cy="790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057725" y="1838100"/>
                            <a:ext cx="480900" cy="790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538625" y="1838100"/>
                            <a:ext cx="1076400" cy="790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7" name="Shape 17"/>
                        <wps:spPr>
                          <a:xfrm>
                            <a:off x="123825" y="152400"/>
                            <a:ext cx="2295600" cy="16857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u w:val="single"/>
                                  <w:vertAlign w:val="baseline"/>
                                </w:rPr>
                                <w:t xml:space="preserve">DAOFactory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Connection connect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____________________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DAO getDepDAO()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DAO getEmpDAO()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DAO getdpendentsDAO()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DAO getBonusDAO()</w:t>
                              </w:r>
                            </w:p>
                          </w:txbxContent>
                        </wps:txbx>
                        <wps:bodyPr anchorCtr="0" anchor="t" bIns="91425" lIns="91425" spcFirstLastPara="1" rIns="91425" wrap="square" tIns="91425">
                          <a:noAutofit/>
                        </wps:bodyPr>
                      </wps:wsp>
                      <wps:wsp>
                        <wps:cNvCnPr/>
                        <wps:spPr>
                          <a:xfrm>
                            <a:off x="2419425" y="995250"/>
                            <a:ext cx="971400" cy="0"/>
                          </a:xfrm>
                          <a:prstGeom prst="straightConnector1">
                            <a:avLst/>
                          </a:prstGeom>
                          <a:noFill/>
                          <a:ln cap="flat" cmpd="sng" w="19050">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SpPr txBox="1"/>
                        <wps:cNvPr id="19" name="Shape 19"/>
                        <wps:spPr>
                          <a:xfrm>
                            <a:off x="2559863" y="675150"/>
                            <a:ext cx="843000" cy="37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666666"/>
                                  <w:sz w:val="28"/>
                                  <w:vertAlign w:val="baseline"/>
                                </w:rPr>
                                <w:t xml:space="preserve">create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76913" cy="3451728"/>
                <wp:effectExtent b="0" l="0" r="0" t="0"/>
                <wp:docPr id="3" name="image11.png"/>
                <a:graphic>
                  <a:graphicData uri="http://schemas.openxmlformats.org/drawingml/2006/picture">
                    <pic:pic>
                      <pic:nvPicPr>
                        <pic:cNvPr id="0" name="image11.png"/>
                        <pic:cNvPicPr preferRelativeResize="0"/>
                      </pic:nvPicPr>
                      <pic:blipFill>
                        <a:blip r:embed="rId29"/>
                        <a:srcRect/>
                        <a:stretch>
                          <a:fillRect/>
                        </a:stretch>
                      </pic:blipFill>
                      <pic:spPr>
                        <a:xfrm>
                          <a:off x="0" y="0"/>
                          <a:ext cx="5776913" cy="34517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Style w:val="Heading4"/>
        <w:pBdr>
          <w:top w:space="0" w:sz="0" w:val="nil"/>
          <w:left w:space="0" w:sz="0" w:val="nil"/>
          <w:bottom w:space="0" w:sz="0" w:val="nil"/>
          <w:right w:space="0" w:sz="0" w:val="nil"/>
          <w:between w:space="0" w:sz="0" w:val="nil"/>
        </w:pBdr>
        <w:shd w:fill="auto" w:val="clear"/>
        <w:rPr/>
      </w:pPr>
      <w:bookmarkStart w:colFirst="0" w:colLast="0" w:name="_bbn81r9ho9kz" w:id="19"/>
      <w:bookmarkEnd w:id="19"/>
      <w:r w:rsidDel="00000000" w:rsidR="00000000" w:rsidRPr="00000000">
        <w:rPr>
          <w:rtl w:val="0"/>
        </w:rPr>
        <w:t xml:space="preserve">Exercice 12 : Create DAOFactory and use it in previous example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Style w:val="Heading2"/>
        <w:rPr/>
      </w:pPr>
      <w:bookmarkStart w:colFirst="0" w:colLast="0" w:name="_f7n5cvwxa1jj" w:id="20"/>
      <w:bookmarkEnd w:id="20"/>
      <w:r w:rsidDel="00000000" w:rsidR="00000000" w:rsidRPr="00000000">
        <w:rPr>
          <w:rtl w:val="0"/>
        </w:rPr>
        <w:t xml:space="preserve">Part III : Spring Boot &amp; JPA.</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frameworks have been created to ease connection with Database. The most used one is JPA (Java Persistence API), especially with Spring Boot, it’s widely use to map correctly the objects of your database to </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Introduction to JPA: </w:t>
      </w:r>
      <w:hyperlink r:id="rId30">
        <w:r w:rsidDel="00000000" w:rsidR="00000000" w:rsidRPr="00000000">
          <w:rPr>
            <w:color w:val="1155cc"/>
            <w:u w:val="single"/>
            <w:rtl w:val="0"/>
          </w:rPr>
          <w:t xml:space="preserve">http://arnaud.nauwynck.free.fr/CoursIUT/Intro-JPA-mapping.pdf</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Style w:val="Heading4"/>
        <w:rPr/>
      </w:pPr>
      <w:bookmarkStart w:colFirst="0" w:colLast="0" w:name="_cmy5tv7kpkx6" w:id="21"/>
      <w:bookmarkEnd w:id="21"/>
      <w:r w:rsidDel="00000000" w:rsidR="00000000" w:rsidRPr="00000000">
        <w:rPr>
          <w:rtl w:val="0"/>
        </w:rPr>
        <w:t xml:space="preserve">Exercice III.1 : Init your Spring project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With your IDE (prefer IntelliJ), create a </w:t>
      </w:r>
      <w:r w:rsidDel="00000000" w:rsidR="00000000" w:rsidRPr="00000000">
        <w:rPr>
          <w:b w:val="1"/>
          <w:rtl w:val="0"/>
        </w:rPr>
        <w:t xml:space="preserve">Maven</w:t>
      </w:r>
      <w:r w:rsidDel="00000000" w:rsidR="00000000" w:rsidRPr="00000000">
        <w:rPr>
          <w:rtl w:val="0"/>
        </w:rPr>
        <w:t xml:space="preserve"> Project with a</w:t>
      </w:r>
      <w:r w:rsidDel="00000000" w:rsidR="00000000" w:rsidRPr="00000000">
        <w:rPr>
          <w:b w:val="1"/>
          <w:rtl w:val="0"/>
        </w:rPr>
        <w:t xml:space="preserve"> Java Version 1.8 (The oracle Connector given here only works with Java 1.8).</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327400"/>
            <wp:effectExtent b="0" l="0" r="0" t="0"/>
            <wp:docPr id="8"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asked group and artifact, enter these values: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TP3_testjpa</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 com.isep</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Artifact: </w:t>
      </w:r>
      <w:r w:rsidDel="00000000" w:rsidR="00000000" w:rsidRPr="00000000">
        <w:rPr>
          <w:rtl w:val="0"/>
        </w:rPr>
        <w:t xml:space="preserve">testjpa</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 </w:t>
      </w:r>
      <w:r w:rsidDel="00000000" w:rsidR="00000000" w:rsidRPr="00000000">
        <w:rPr>
          <w:rtl w:val="0"/>
        </w:rPr>
        <w:t xml:space="preserve">0.0.1-SNAPSHO</w:t>
      </w:r>
      <w:r w:rsidDel="00000000" w:rsidR="00000000" w:rsidRPr="00000000">
        <w:rPr>
          <w:sz w:val="17"/>
          <w:szCs w:val="17"/>
          <w:highlight w:val="white"/>
          <w:rtl w:val="0"/>
        </w:rPr>
        <w:t xml:space="preserve">T</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root of the project, change the pom.xml with the following content: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pom.xml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7"/>
                <w:szCs w:val="17"/>
                <w:highlight w:val="white"/>
              </w:rPr>
            </w:pPr>
            <w:r w:rsidDel="00000000" w:rsidR="00000000" w:rsidRPr="00000000">
              <w:rPr>
                <w:i w:val="1"/>
                <w:sz w:val="17"/>
                <w:szCs w:val="17"/>
                <w:highlight w:val="white"/>
                <w:rtl w:val="0"/>
              </w:rPr>
              <w:t xml:space="preserve">&lt;?</w:t>
            </w:r>
            <w:r w:rsidDel="00000000" w:rsidR="00000000" w:rsidRPr="00000000">
              <w:rPr>
                <w:b w:val="1"/>
                <w:color w:val="0000ff"/>
                <w:sz w:val="17"/>
                <w:szCs w:val="17"/>
                <w:shd w:fill="efefef" w:val="clear"/>
                <w:rtl w:val="0"/>
              </w:rPr>
              <w:t xml:space="preserve">xml version</w:t>
            </w:r>
            <w:r w:rsidDel="00000000" w:rsidR="00000000" w:rsidRPr="00000000">
              <w:rPr>
                <w:b w:val="1"/>
                <w:color w:val="008000"/>
                <w:sz w:val="17"/>
                <w:szCs w:val="17"/>
                <w:shd w:fill="efefef" w:val="clear"/>
                <w:rtl w:val="0"/>
              </w:rPr>
              <w:t xml:space="preserve">="1.0" </w:t>
            </w:r>
            <w:r w:rsidDel="00000000" w:rsidR="00000000" w:rsidRPr="00000000">
              <w:rPr>
                <w:b w:val="1"/>
                <w:color w:val="0000ff"/>
                <w:sz w:val="17"/>
                <w:szCs w:val="17"/>
                <w:shd w:fill="efefef" w:val="clear"/>
                <w:rtl w:val="0"/>
              </w:rPr>
              <w:t xml:space="preserve">encoding</w:t>
            </w:r>
            <w:r w:rsidDel="00000000" w:rsidR="00000000" w:rsidRPr="00000000">
              <w:rPr>
                <w:b w:val="1"/>
                <w:color w:val="008000"/>
                <w:sz w:val="17"/>
                <w:szCs w:val="17"/>
                <w:shd w:fill="efefef" w:val="clear"/>
                <w:rtl w:val="0"/>
              </w:rPr>
              <w:t xml:space="preserve">="UTF-8"</w:t>
            </w:r>
            <w:r w:rsidDel="00000000" w:rsidR="00000000" w:rsidRPr="00000000">
              <w:rPr>
                <w:i w:val="1"/>
                <w:sz w:val="17"/>
                <w:szCs w:val="17"/>
                <w:highlight w:val="white"/>
                <w:rtl w:val="0"/>
              </w:rPr>
              <w:t xml:space="preserve">?&gt;</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8000"/>
                <w:sz w:val="17"/>
                <w:szCs w:val="17"/>
                <w:shd w:fill="efefef" w:val="clear"/>
              </w:rPr>
            </w:pP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project </w:t>
            </w:r>
            <w:r w:rsidDel="00000000" w:rsidR="00000000" w:rsidRPr="00000000">
              <w:rPr>
                <w:b w:val="1"/>
                <w:color w:val="0000ff"/>
                <w:sz w:val="17"/>
                <w:szCs w:val="17"/>
                <w:shd w:fill="efefef" w:val="clear"/>
                <w:rtl w:val="0"/>
              </w:rPr>
              <w:t xml:space="preserve">xmlns</w:t>
            </w:r>
            <w:r w:rsidDel="00000000" w:rsidR="00000000" w:rsidRPr="00000000">
              <w:rPr>
                <w:b w:val="1"/>
                <w:color w:val="008000"/>
                <w:sz w:val="17"/>
                <w:szCs w:val="17"/>
                <w:shd w:fill="efefef" w:val="clear"/>
                <w:rtl w:val="0"/>
              </w:rPr>
              <w:t xml:space="preserve">="http://maven.apache.org/POM/4.0.0" </w:t>
            </w:r>
            <w:r w:rsidDel="00000000" w:rsidR="00000000" w:rsidRPr="00000000">
              <w:rPr>
                <w:b w:val="1"/>
                <w:color w:val="0000ff"/>
                <w:sz w:val="17"/>
                <w:szCs w:val="17"/>
                <w:shd w:fill="efefef" w:val="clear"/>
                <w:rtl w:val="0"/>
              </w:rPr>
              <w:t xml:space="preserve">xmlns:</w:t>
            </w:r>
            <w:r w:rsidDel="00000000" w:rsidR="00000000" w:rsidRPr="00000000">
              <w:rPr>
                <w:b w:val="1"/>
                <w:color w:val="660e7a"/>
                <w:sz w:val="17"/>
                <w:szCs w:val="17"/>
                <w:shd w:fill="efefef" w:val="clear"/>
                <w:rtl w:val="0"/>
              </w:rPr>
              <w:t xml:space="preserve">xsi</w:t>
            </w:r>
            <w:r w:rsidDel="00000000" w:rsidR="00000000" w:rsidRPr="00000000">
              <w:rPr>
                <w:b w:val="1"/>
                <w:color w:val="008000"/>
                <w:sz w:val="17"/>
                <w:szCs w:val="17"/>
                <w:shd w:fill="efefef" w:val="clear"/>
                <w:rtl w:val="0"/>
              </w:rPr>
              <w:t xml:space="preserve">="http://www.w3.org/2001/XMLSchema-instance"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b w:val="1"/>
                <w:color w:val="008000"/>
                <w:sz w:val="17"/>
                <w:szCs w:val="17"/>
                <w:shd w:fill="efefef" w:val="clear"/>
                <w:rtl w:val="0"/>
              </w:rPr>
              <w:t xml:space="preserve">  </w:t>
            </w:r>
            <w:r w:rsidDel="00000000" w:rsidR="00000000" w:rsidRPr="00000000">
              <w:rPr>
                <w:b w:val="1"/>
                <w:color w:val="660e7a"/>
                <w:sz w:val="17"/>
                <w:szCs w:val="17"/>
                <w:shd w:fill="efefef" w:val="clear"/>
                <w:rtl w:val="0"/>
              </w:rPr>
              <w:t xml:space="preserve">xsi</w:t>
            </w:r>
            <w:r w:rsidDel="00000000" w:rsidR="00000000" w:rsidRPr="00000000">
              <w:rPr>
                <w:b w:val="1"/>
                <w:color w:val="0000ff"/>
                <w:sz w:val="17"/>
                <w:szCs w:val="17"/>
                <w:shd w:fill="efefef" w:val="clear"/>
                <w:rtl w:val="0"/>
              </w:rPr>
              <w:t xml:space="preserve">:schemaLocation</w:t>
            </w:r>
            <w:r w:rsidDel="00000000" w:rsidR="00000000" w:rsidRPr="00000000">
              <w:rPr>
                <w:b w:val="1"/>
                <w:color w:val="008000"/>
                <w:sz w:val="17"/>
                <w:szCs w:val="17"/>
                <w:shd w:fill="efefef" w:val="clear"/>
                <w:rtl w:val="0"/>
              </w:rPr>
              <w:t xml:space="preserve">="http://maven.apache.org/POM/4.0.0 https://maven.apache.org/xsd/maven-4.0.0.xsd"</w:t>
            </w:r>
            <w:r w:rsidDel="00000000" w:rsidR="00000000" w:rsidRPr="00000000">
              <w:rPr>
                <w:sz w:val="17"/>
                <w:szCs w:val="17"/>
                <w:shd w:fill="efefef" w:val="clear"/>
                <w:rtl w:val="0"/>
              </w:rPr>
              <w:t xml:space="preserve">&gt;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modelVersion</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4.0.0</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modelVersion</w:t>
            </w:r>
            <w:r w:rsidDel="00000000" w:rsidR="00000000" w:rsidRPr="00000000">
              <w:rPr>
                <w:sz w:val="17"/>
                <w:szCs w:val="17"/>
                <w:shd w:fill="efefef" w:val="clear"/>
                <w:rtl w:val="0"/>
              </w:rPr>
              <w:t xml:space="preserve">&gt;</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parent</w:t>
            </w:r>
            <w:r w:rsidDel="00000000" w:rsidR="00000000" w:rsidRPr="00000000">
              <w:rPr>
                <w:sz w:val="17"/>
                <w:szCs w:val="17"/>
                <w:shd w:fill="efefef" w:val="clear"/>
                <w:rtl w:val="0"/>
              </w:rPr>
              <w:t xml:space="preserve">&gt;</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org.springframework.boot</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spring-boot-starter-parent</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version</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2.2.5.RELEASE</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version</w:t>
            </w:r>
            <w:r w:rsidDel="00000000" w:rsidR="00000000" w:rsidRPr="00000000">
              <w:rPr>
                <w:sz w:val="17"/>
                <w:szCs w:val="17"/>
                <w:shd w:fill="efefef" w:val="clear"/>
                <w:rtl w:val="0"/>
              </w:rPr>
              <w:t xml:space="preserve">&gt;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808080"/>
                <w:sz w:val="17"/>
                <w:szCs w:val="17"/>
                <w:highlight w:val="white"/>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relativePath</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 </w:t>
            </w:r>
            <w:r w:rsidDel="00000000" w:rsidR="00000000" w:rsidRPr="00000000">
              <w:rPr>
                <w:i w:val="1"/>
                <w:color w:val="808080"/>
                <w:sz w:val="17"/>
                <w:szCs w:val="17"/>
                <w:highlight w:val="white"/>
                <w:rtl w:val="0"/>
              </w:rPr>
              <w:t xml:space="preserve">&lt;!-- lookup parent from repository --&gt;</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i w:val="1"/>
                <w:color w:val="808080"/>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parent</w:t>
            </w:r>
            <w:r w:rsidDel="00000000" w:rsidR="00000000" w:rsidRPr="00000000">
              <w:rPr>
                <w:sz w:val="17"/>
                <w:szCs w:val="17"/>
                <w:shd w:fill="efefef" w:val="clear"/>
                <w:rtl w:val="0"/>
              </w:rPr>
              <w:t xml:space="preserve">&gt;</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com.isep</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testjpa</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version</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0.0.1-SNAPSHOT</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version</w:t>
            </w:r>
            <w:r w:rsidDel="00000000" w:rsidR="00000000" w:rsidRPr="00000000">
              <w:rPr>
                <w:sz w:val="17"/>
                <w:szCs w:val="17"/>
                <w:shd w:fill="efefef" w:val="clear"/>
                <w:rtl w:val="0"/>
              </w:rPr>
              <w:t xml:space="preserve">&gt;</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name</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testjpa</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name</w:t>
            </w:r>
            <w:r w:rsidDel="00000000" w:rsidR="00000000" w:rsidRPr="00000000">
              <w:rPr>
                <w:sz w:val="17"/>
                <w:szCs w:val="17"/>
                <w:shd w:fill="efefef" w:val="clear"/>
                <w:rtl w:val="0"/>
              </w:rPr>
              <w:t xml:space="preserve">&gt;</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description</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Demo project for Spring Boot</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description</w:t>
            </w:r>
            <w:r w:rsidDel="00000000" w:rsidR="00000000" w:rsidRPr="00000000">
              <w:rPr>
                <w:sz w:val="17"/>
                <w:szCs w:val="17"/>
                <w:shd w:fill="efefef" w:val="clear"/>
                <w:rtl w:val="0"/>
              </w:rPr>
              <w:t xml:space="preserve">&gt;</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properties</w:t>
            </w:r>
            <w:r w:rsidDel="00000000" w:rsidR="00000000" w:rsidRPr="00000000">
              <w:rPr>
                <w:sz w:val="17"/>
                <w:szCs w:val="17"/>
                <w:shd w:fill="efefef" w:val="clear"/>
                <w:rtl w:val="0"/>
              </w:rPr>
              <w:t xml:space="preserve">&gt;</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java.version</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1.8</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java.version</w:t>
            </w:r>
            <w:r w:rsidDel="00000000" w:rsidR="00000000" w:rsidRPr="00000000">
              <w:rPr>
                <w:sz w:val="17"/>
                <w:szCs w:val="17"/>
                <w:shd w:fill="efefef" w:val="clear"/>
                <w:rtl w:val="0"/>
              </w:rPr>
              <w:t xml:space="preserve">&gt;</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properties</w:t>
            </w:r>
            <w:r w:rsidDel="00000000" w:rsidR="00000000" w:rsidRPr="00000000">
              <w:rPr>
                <w:sz w:val="17"/>
                <w:szCs w:val="17"/>
                <w:shd w:fill="efefef" w:val="clear"/>
                <w:rtl w:val="0"/>
              </w:rPr>
              <w:t xml:space="preserve">&gt;</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dependencies</w:t>
            </w:r>
            <w:r w:rsidDel="00000000" w:rsidR="00000000" w:rsidRPr="00000000">
              <w:rPr>
                <w:sz w:val="17"/>
                <w:szCs w:val="17"/>
                <w:shd w:fill="efefef" w:val="clear"/>
                <w:rtl w:val="0"/>
              </w:rPr>
              <w:t xml:space="preserve">&gt;</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dependency</w:t>
            </w:r>
            <w:r w:rsidDel="00000000" w:rsidR="00000000" w:rsidRPr="00000000">
              <w:rPr>
                <w:sz w:val="17"/>
                <w:szCs w:val="17"/>
                <w:shd w:fill="efefef" w:val="clear"/>
                <w:rtl w:val="0"/>
              </w:rPr>
              <w:t xml:space="preserve">&gt;</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org.springframework.boot</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spring-boot-starter-web</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dependency</w:t>
            </w:r>
            <w:r w:rsidDel="00000000" w:rsidR="00000000" w:rsidRPr="00000000">
              <w:rPr>
                <w:sz w:val="17"/>
                <w:szCs w:val="17"/>
                <w:shd w:fill="efefef" w:val="clear"/>
                <w:rtl w:val="0"/>
              </w:rPr>
              <w:t xml:space="preserve">&gt;</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dependency</w:t>
            </w:r>
            <w:r w:rsidDel="00000000" w:rsidR="00000000" w:rsidRPr="00000000">
              <w:rPr>
                <w:sz w:val="17"/>
                <w:szCs w:val="17"/>
                <w:shd w:fill="efefef" w:val="clear"/>
                <w:rtl w:val="0"/>
              </w:rPr>
              <w:t xml:space="preserve">&gt;</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org.springframework.boot</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spring-boot-starter-test</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scope</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test</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scope</w:t>
            </w:r>
            <w:r w:rsidDel="00000000" w:rsidR="00000000" w:rsidRPr="00000000">
              <w:rPr>
                <w:sz w:val="17"/>
                <w:szCs w:val="17"/>
                <w:shd w:fill="efefef" w:val="clear"/>
                <w:rtl w:val="0"/>
              </w:rPr>
              <w:t xml:space="preserve">&gt;</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exclusions</w:t>
            </w:r>
            <w:r w:rsidDel="00000000" w:rsidR="00000000" w:rsidRPr="00000000">
              <w:rPr>
                <w:sz w:val="17"/>
                <w:szCs w:val="17"/>
                <w:shd w:fill="efefef" w:val="clear"/>
                <w:rtl w:val="0"/>
              </w:rPr>
              <w:t xml:space="preserve">&gt;</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exclusion</w:t>
            </w:r>
            <w:r w:rsidDel="00000000" w:rsidR="00000000" w:rsidRPr="00000000">
              <w:rPr>
                <w:sz w:val="17"/>
                <w:szCs w:val="17"/>
                <w:shd w:fill="efefef" w:val="clear"/>
                <w:rtl w:val="0"/>
              </w:rPr>
              <w:t xml:space="preserve">&gt;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org.junit.vintage</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junit-vintage-engine</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exclusion</w:t>
            </w:r>
            <w:r w:rsidDel="00000000" w:rsidR="00000000" w:rsidRPr="00000000">
              <w:rPr>
                <w:sz w:val="17"/>
                <w:szCs w:val="17"/>
                <w:shd w:fill="efefef" w:val="clear"/>
                <w:rtl w:val="0"/>
              </w:rPr>
              <w:t xml:space="preserve">&gt;</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exclusions</w:t>
            </w:r>
            <w:r w:rsidDel="00000000" w:rsidR="00000000" w:rsidRPr="00000000">
              <w:rPr>
                <w:sz w:val="17"/>
                <w:szCs w:val="17"/>
                <w:shd w:fill="efefef" w:val="clear"/>
                <w:rtl w:val="0"/>
              </w:rPr>
              <w:t xml:space="preserve">&gt;</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dependency</w:t>
            </w:r>
            <w:r w:rsidDel="00000000" w:rsidR="00000000" w:rsidRPr="00000000">
              <w:rPr>
                <w:sz w:val="17"/>
                <w:szCs w:val="17"/>
                <w:shd w:fill="efefef" w:val="clear"/>
                <w:rtl w:val="0"/>
              </w:rPr>
              <w:t xml:space="preserve">&gt;</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rtl w:val="0"/>
              </w:rPr>
            </w:r>
          </w:p>
          <w:p w:rsidR="00000000" w:rsidDel="00000000" w:rsidP="00000000" w:rsidRDefault="00000000" w:rsidRPr="00000000" w14:paraId="00000187">
            <w:pPr>
              <w:widowControl w:val="0"/>
              <w:spacing w:line="240" w:lineRule="auto"/>
              <w:rPr>
                <w:sz w:val="17"/>
                <w:szCs w:val="17"/>
                <w:shd w:fill="efefef" w:val="clear"/>
              </w:rPr>
            </w:pPr>
            <w:r w:rsidDel="00000000" w:rsidR="00000000" w:rsidRPr="00000000">
              <w:rPr>
                <w:sz w:val="17"/>
                <w:szCs w:val="17"/>
                <w:shd w:fill="efefef" w:val="clear"/>
                <w:rtl w:val="0"/>
              </w:rPr>
              <w:t xml:space="preserve">&lt;!--</w:t>
            </w:r>
          </w:p>
          <w:p w:rsidR="00000000" w:rsidDel="00000000" w:rsidP="00000000" w:rsidRDefault="00000000" w:rsidRPr="00000000" w14:paraId="00000188">
            <w:pPr>
              <w:widowControl w:val="0"/>
              <w:spacing w:line="240" w:lineRule="auto"/>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dependency</w:t>
            </w:r>
            <w:r w:rsidDel="00000000" w:rsidR="00000000" w:rsidRPr="00000000">
              <w:rPr>
                <w:sz w:val="17"/>
                <w:szCs w:val="17"/>
                <w:shd w:fill="efefef" w:val="clear"/>
                <w:rtl w:val="0"/>
              </w:rPr>
              <w:t xml:space="preserve">&gt;</w:t>
            </w:r>
          </w:p>
          <w:p w:rsidR="00000000" w:rsidDel="00000000" w:rsidP="00000000" w:rsidRDefault="00000000" w:rsidRPr="00000000" w14:paraId="00000189">
            <w:pPr>
              <w:widowControl w:val="0"/>
              <w:spacing w:line="240" w:lineRule="auto"/>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org.springframework.boot</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p>
          <w:p w:rsidR="00000000" w:rsidDel="00000000" w:rsidP="00000000" w:rsidRDefault="00000000" w:rsidRPr="00000000" w14:paraId="0000018A">
            <w:pPr>
              <w:widowControl w:val="0"/>
              <w:spacing w:line="240" w:lineRule="auto"/>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spring-boot-starter-data-jpa</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p>
          <w:p w:rsidR="00000000" w:rsidDel="00000000" w:rsidP="00000000" w:rsidRDefault="00000000" w:rsidRPr="00000000" w14:paraId="0000018B">
            <w:pPr>
              <w:widowControl w:val="0"/>
              <w:spacing w:line="240" w:lineRule="auto"/>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dependency</w:t>
            </w:r>
            <w:r w:rsidDel="00000000" w:rsidR="00000000" w:rsidRPr="00000000">
              <w:rPr>
                <w:sz w:val="17"/>
                <w:szCs w:val="17"/>
                <w:shd w:fill="efefef" w:val="clear"/>
                <w:rtl w:val="0"/>
              </w:rPr>
              <w:t xml:space="preserve">&gt;</w:t>
            </w: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i w:val="1"/>
                <w:color w:val="808080"/>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dependency</w:t>
            </w:r>
            <w:r w:rsidDel="00000000" w:rsidR="00000000" w:rsidRPr="00000000">
              <w:rPr>
                <w:sz w:val="17"/>
                <w:szCs w:val="17"/>
                <w:shd w:fill="efefef" w:val="clear"/>
                <w:rtl w:val="0"/>
              </w:rPr>
              <w:t xml:space="preserve">&gt;</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com.oracle.database.jdbc</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ojdbc10</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version</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19.3.0.0</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version</w:t>
            </w:r>
            <w:r w:rsidDel="00000000" w:rsidR="00000000" w:rsidRPr="00000000">
              <w:rPr>
                <w:sz w:val="17"/>
                <w:szCs w:val="17"/>
                <w:shd w:fill="efefef" w:val="clear"/>
                <w:rtl w:val="0"/>
              </w:rPr>
              <w:t xml:space="preserve">&gt;</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dependency</w:t>
            </w:r>
            <w:r w:rsidDel="00000000" w:rsidR="00000000" w:rsidRPr="00000000">
              <w:rPr>
                <w:sz w:val="17"/>
                <w:szCs w:val="17"/>
                <w:shd w:fill="efefef" w:val="clear"/>
                <w:rtl w:val="0"/>
              </w:rPr>
              <w:t xml:space="preserve">&gt;</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--&gt;</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dependencies</w:t>
            </w:r>
            <w:r w:rsidDel="00000000" w:rsidR="00000000" w:rsidRPr="00000000">
              <w:rPr>
                <w:sz w:val="17"/>
                <w:szCs w:val="17"/>
                <w:shd w:fill="efefef" w:val="clear"/>
                <w:rtl w:val="0"/>
              </w:rPr>
              <w:t xml:space="preserve">&gt;</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shd w:fill="efefef" w:val="clear"/>
              </w:rPr>
            </w:pP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project</w:t>
            </w:r>
            <w:r w:rsidDel="00000000" w:rsidR="00000000" w:rsidRPr="00000000">
              <w:rPr>
                <w:sz w:val="17"/>
                <w:szCs w:val="17"/>
                <w:shd w:fill="efefef" w:val="clear"/>
                <w:rtl w:val="0"/>
              </w:rPr>
              <w:t xml:space="preserve">&gt;</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rFonts w:ascii="Consolas" w:cs="Consolas" w:eastAsia="Consolas" w:hAnsi="Consolas"/>
                <w:color w:val="660066"/>
                <w:sz w:val="18"/>
                <w:szCs w:val="18"/>
              </w:rPr>
            </w:pPr>
            <w:r w:rsidDel="00000000" w:rsidR="00000000" w:rsidRPr="00000000">
              <w:rPr>
                <w:rFonts w:ascii="Consolas" w:cs="Consolas" w:eastAsia="Consolas" w:hAnsi="Consolas"/>
                <w:color w:val="660066"/>
                <w:sz w:val="18"/>
                <w:szCs w:val="18"/>
              </w:rPr>
              <w:drawing>
                <wp:inline distB="114300" distT="114300" distL="114300" distR="114300">
                  <wp:extent cx="547688" cy="547688"/>
                  <wp:effectExtent b="0" l="0" r="0" t="0"/>
                  <wp:docPr id="1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7688" cy="5476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This pom.xml looks barbaric !</w:t>
            </w:r>
          </w:p>
          <w:p w:rsidR="00000000" w:rsidDel="00000000" w:rsidP="00000000" w:rsidRDefault="00000000" w:rsidRPr="00000000" w14:paraId="0000019A">
            <w:pPr>
              <w:rPr/>
            </w:pPr>
            <w:r w:rsidDel="00000000" w:rsidR="00000000" w:rsidRPr="00000000">
              <w:rPr>
                <w:rtl w:val="0"/>
              </w:rPr>
              <w:t xml:space="preserve">In the end, it’s not so difficult</w:t>
            </w:r>
          </w:p>
          <w:p w:rsidR="00000000" w:rsidDel="00000000" w:rsidP="00000000" w:rsidRDefault="00000000" w:rsidRPr="00000000" w14:paraId="0000019B">
            <w:pPr>
              <w:rPr/>
            </w:pPr>
            <w:r w:rsidDel="00000000" w:rsidR="00000000" w:rsidRPr="00000000">
              <w:rPr>
                <w:rtl w:val="0"/>
              </w:rPr>
              <w:t xml:space="preserve">Let’s understand it:</w:t>
            </w:r>
          </w:p>
          <w:p w:rsidR="00000000" w:rsidDel="00000000" w:rsidP="00000000" w:rsidRDefault="00000000" w:rsidRPr="00000000" w14:paraId="0000019C">
            <w:pPr>
              <w:numPr>
                <w:ilvl w:val="0"/>
                <w:numId w:val="14"/>
              </w:numPr>
              <w:ind w:left="720" w:hanging="360"/>
              <w:rPr>
                <w:u w:val="none"/>
              </w:rPr>
            </w:pPr>
            <w:r w:rsidDel="00000000" w:rsidR="00000000" w:rsidRPr="00000000">
              <w:rPr>
                <w:rtl w:val="0"/>
              </w:rPr>
              <w:t xml:space="preserve">First, you have a parent tag, which refers to the Spring framework. This will help your project get the default version for Spring dependencies.</w:t>
            </w:r>
          </w:p>
          <w:p w:rsidR="00000000" w:rsidDel="00000000" w:rsidP="00000000" w:rsidRDefault="00000000" w:rsidRPr="00000000" w14:paraId="0000019D">
            <w:pPr>
              <w:numPr>
                <w:ilvl w:val="0"/>
                <w:numId w:val="14"/>
              </w:numPr>
              <w:ind w:left="720" w:hanging="360"/>
              <w:rPr>
                <w:u w:val="none"/>
              </w:rPr>
            </w:pPr>
            <w:r w:rsidDel="00000000" w:rsidR="00000000" w:rsidRPr="00000000">
              <w:rPr>
                <w:rtl w:val="0"/>
              </w:rPr>
              <w:t xml:space="preserve">Then you have groupId/artifact/version: It describes your project. This is needed when you’ll publish your application to distinguish your application.</w:t>
            </w:r>
          </w:p>
          <w:p w:rsidR="00000000" w:rsidDel="00000000" w:rsidP="00000000" w:rsidRDefault="00000000" w:rsidRPr="00000000" w14:paraId="0000019E">
            <w:pPr>
              <w:numPr>
                <w:ilvl w:val="0"/>
                <w:numId w:val="14"/>
              </w:numPr>
              <w:ind w:left="720" w:hanging="360"/>
              <w:rPr>
                <w:u w:val="none"/>
              </w:rPr>
            </w:pPr>
            <w:r w:rsidDel="00000000" w:rsidR="00000000" w:rsidRPr="00000000">
              <w:rPr>
                <w:rtl w:val="0"/>
              </w:rPr>
              <w:t xml:space="preserve">You have the dependencies of your application:</w:t>
            </w:r>
          </w:p>
          <w:p w:rsidR="00000000" w:rsidDel="00000000" w:rsidP="00000000" w:rsidRDefault="00000000" w:rsidRPr="00000000" w14:paraId="0000019F">
            <w:pPr>
              <w:numPr>
                <w:ilvl w:val="1"/>
                <w:numId w:val="14"/>
              </w:numPr>
              <w:ind w:left="1440" w:hanging="360"/>
              <w:rPr>
                <w:u w:val="none"/>
              </w:rPr>
            </w:pPr>
            <w:r w:rsidDel="00000000" w:rsidR="00000000" w:rsidRPr="00000000">
              <w:rPr>
                <w:rtl w:val="0"/>
              </w:rPr>
              <w:t xml:space="preserve">First one is ‘spring-boot-starter-web’ : This includes a library to help you expose HTTP endpoints via an embedded web server. And many others HTTP features.</w:t>
            </w:r>
          </w:p>
          <w:p w:rsidR="00000000" w:rsidDel="00000000" w:rsidP="00000000" w:rsidRDefault="00000000" w:rsidRPr="00000000" w14:paraId="000001A0">
            <w:pPr>
              <w:numPr>
                <w:ilvl w:val="1"/>
                <w:numId w:val="14"/>
              </w:numPr>
              <w:ind w:left="1440" w:hanging="360"/>
              <w:rPr>
                <w:u w:val="none"/>
              </w:rPr>
            </w:pPr>
            <w:r w:rsidDel="00000000" w:rsidR="00000000" w:rsidRPr="00000000">
              <w:rPr>
                <w:rtl w:val="0"/>
              </w:rPr>
              <w:t xml:space="preserve">‘Spring-boot-starter-test’ : The basics of Spring Framework.</w:t>
            </w:r>
          </w:p>
          <w:p w:rsidR="00000000" w:rsidDel="00000000" w:rsidP="00000000" w:rsidRDefault="00000000" w:rsidRPr="00000000" w14:paraId="000001A1">
            <w:pPr>
              <w:numPr>
                <w:ilvl w:val="1"/>
                <w:numId w:val="14"/>
              </w:numPr>
              <w:ind w:left="1440" w:hanging="360"/>
              <w:rPr>
                <w:u w:val="none"/>
              </w:rPr>
            </w:pPr>
            <w:r w:rsidDel="00000000" w:rsidR="00000000" w:rsidRPr="00000000">
              <w:rPr>
                <w:rtl w:val="0"/>
              </w:rPr>
              <w:t xml:space="preserve">‘Spring-boot-starter-data-jpa’ Help you do links between Java and a Database.</w:t>
            </w:r>
          </w:p>
          <w:p w:rsidR="00000000" w:rsidDel="00000000" w:rsidP="00000000" w:rsidRDefault="00000000" w:rsidRPr="00000000" w14:paraId="000001A2">
            <w:pPr>
              <w:numPr>
                <w:ilvl w:val="1"/>
                <w:numId w:val="14"/>
              </w:numPr>
              <w:ind w:left="1440" w:hanging="360"/>
              <w:rPr>
                <w:u w:val="none"/>
              </w:rPr>
            </w:pPr>
            <w:r w:rsidDel="00000000" w:rsidR="00000000" w:rsidRPr="00000000">
              <w:rPr>
                <w:rtl w:val="0"/>
              </w:rPr>
              <w:t xml:space="preserve">‘ojdbc10’ the special connector for Oracle JDBC.</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And the best Read The Doc: </w:t>
            </w:r>
          </w:p>
          <w:p w:rsidR="00000000" w:rsidDel="00000000" w:rsidP="00000000" w:rsidRDefault="00000000" w:rsidRPr="00000000" w14:paraId="000001A5">
            <w:pPr>
              <w:rPr/>
            </w:pPr>
            <w:hyperlink r:id="rId32">
              <w:r w:rsidDel="00000000" w:rsidR="00000000" w:rsidRPr="00000000">
                <w:rPr>
                  <w:color w:val="1155cc"/>
                  <w:u w:val="single"/>
                  <w:rtl w:val="0"/>
                </w:rPr>
                <w:t xml:space="preserve">https://maven.apache.org/guides/introduction/introduction-to-the-pom.html</w:t>
              </w:r>
            </w:hyperlink>
            <w:r w:rsidDel="00000000" w:rsidR="00000000" w:rsidRPr="00000000">
              <w:rPr>
                <w:rtl w:val="0"/>
              </w:rPr>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z w:val="17"/>
          <w:szCs w:val="17"/>
          <w:highlight w:val="white"/>
        </w:rPr>
      </w:pPr>
      <w:r w:rsidDel="00000000" w:rsidR="00000000" w:rsidRPr="00000000">
        <w:rPr>
          <w:rtl w:val="0"/>
        </w:rPr>
        <w:t xml:space="preserve">Create a package </w:t>
      </w:r>
      <w:r w:rsidDel="00000000" w:rsidR="00000000" w:rsidRPr="00000000">
        <w:rPr>
          <w:sz w:val="17"/>
          <w:szCs w:val="17"/>
          <w:highlight w:val="white"/>
          <w:rtl w:val="0"/>
        </w:rPr>
        <w:t xml:space="preserve">com.isep.testjpa</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t xml:space="preserve">Then add a class </w:t>
      </w:r>
      <w:r w:rsidDel="00000000" w:rsidR="00000000" w:rsidRPr="00000000">
        <w:rPr>
          <w:sz w:val="20"/>
          <w:szCs w:val="20"/>
          <w:highlight w:val="white"/>
          <w:rtl w:val="0"/>
        </w:rPr>
        <w:t xml:space="preserve">TestjpaApplication</w:t>
      </w:r>
      <w:r w:rsidDel="00000000" w:rsidR="00000000" w:rsidRPr="00000000">
        <w:rPr>
          <w:rtl w:val="0"/>
        </w:rPr>
        <w:t xml:space="preserve"> in that package:</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highlight w:val="white"/>
              </w:rPr>
            </w:pPr>
            <w:r w:rsidDel="00000000" w:rsidR="00000000" w:rsidRPr="00000000">
              <w:rPr>
                <w:i w:val="1"/>
                <w:sz w:val="20"/>
                <w:szCs w:val="20"/>
                <w:highlight w:val="white"/>
                <w:rtl w:val="0"/>
              </w:rPr>
              <w:t xml:space="preserve">TestjpaApplication.java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package </w:t>
            </w:r>
            <w:r w:rsidDel="00000000" w:rsidR="00000000" w:rsidRPr="00000000">
              <w:rPr>
                <w:sz w:val="17"/>
                <w:szCs w:val="17"/>
                <w:highlight w:val="white"/>
                <w:rtl w:val="0"/>
              </w:rPr>
              <w:t xml:space="preserve">com.isep.testjpa;</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del w:author="Jin Chen" w:id="2" w:date="2020-11-18T14:06:32Z"/>
                <w:sz w:val="17"/>
                <w:szCs w:val="17"/>
                <w:highlight w:val="white"/>
              </w:rPr>
            </w:pPr>
            <w:del w:author="Jin Chen" w:id="2" w:date="2020-11-18T14:06:32Z">
              <w:r w:rsidDel="00000000" w:rsidR="00000000" w:rsidRPr="00000000">
                <w:rPr>
                  <w:rtl w:val="0"/>
                </w:rPr>
              </w:r>
            </w:del>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org.springframework.boot.SpringApplication;</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org.springframework.boot.autoconfigure.</w:t>
            </w:r>
            <w:r w:rsidDel="00000000" w:rsidR="00000000" w:rsidRPr="00000000">
              <w:rPr>
                <w:color w:val="808000"/>
                <w:sz w:val="17"/>
                <w:szCs w:val="17"/>
                <w:highlight w:val="white"/>
                <w:rtl w:val="0"/>
              </w:rPr>
              <w:t xml:space="preserve">SpringBootApplication</w:t>
            </w:r>
            <w:r w:rsidDel="00000000" w:rsidR="00000000" w:rsidRPr="00000000">
              <w:rPr>
                <w:sz w:val="17"/>
                <w:szCs w:val="17"/>
                <w:highlight w:val="white"/>
                <w:rtl w:val="0"/>
              </w:rPr>
              <w:t xml:space="preserve">;</w:t>
            </w:r>
          </w:p>
          <w:p w:rsidR="00000000" w:rsidDel="00000000" w:rsidP="00000000" w:rsidRDefault="00000000" w:rsidRPr="00000000" w14:paraId="000001B1">
            <w:pPr>
              <w:widowControl w:val="0"/>
              <w:spacing w:line="240" w:lineRule="auto"/>
              <w:rPr>
                <w:ins w:author="Jin Chen" w:id="2" w:date="2020-11-18T14:06:32Z"/>
                <w:sz w:val="17"/>
                <w:szCs w:val="17"/>
                <w:highlight w:val="white"/>
              </w:rPr>
            </w:pPr>
            <w:ins w:author="Jin Chen" w:id="2" w:date="2020-11-18T14:06:32Z">
              <w:r w:rsidDel="00000000" w:rsidR="00000000" w:rsidRPr="00000000">
                <w:rPr>
                  <w:rtl w:val="0"/>
                </w:rPr>
              </w:r>
            </w:ins>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00"/>
                <w:sz w:val="17"/>
                <w:szCs w:val="17"/>
                <w:highlight w:val="white"/>
              </w:rPr>
            </w:pPr>
            <w:r w:rsidDel="00000000" w:rsidR="00000000" w:rsidRPr="00000000">
              <w:rPr>
                <w:color w:val="808000"/>
                <w:sz w:val="17"/>
                <w:szCs w:val="17"/>
                <w:highlight w:val="white"/>
                <w:rtl w:val="0"/>
              </w:rPr>
              <w:t xml:space="preserve">@SpringBootApplication</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public class </w:t>
            </w:r>
            <w:r w:rsidDel="00000000" w:rsidR="00000000" w:rsidRPr="00000000">
              <w:rPr>
                <w:sz w:val="17"/>
                <w:szCs w:val="17"/>
                <w:highlight w:val="white"/>
                <w:rtl w:val="0"/>
              </w:rPr>
              <w:t xml:space="preserve">TestjpaApplication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public static void </w:t>
            </w:r>
            <w:r w:rsidDel="00000000" w:rsidR="00000000" w:rsidRPr="00000000">
              <w:rPr>
                <w:sz w:val="17"/>
                <w:szCs w:val="17"/>
                <w:highlight w:val="white"/>
                <w:rtl w:val="0"/>
              </w:rPr>
              <w:t xml:space="preserve">main(String[] args)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SpringApplication.</w:t>
            </w:r>
            <w:r w:rsidDel="00000000" w:rsidR="00000000" w:rsidRPr="00000000">
              <w:rPr>
                <w:i w:val="1"/>
                <w:sz w:val="17"/>
                <w:szCs w:val="17"/>
                <w:highlight w:val="white"/>
                <w:rtl w:val="0"/>
              </w:rPr>
              <w:t xml:space="preserve">run</w:t>
            </w:r>
            <w:r w:rsidDel="00000000" w:rsidR="00000000" w:rsidRPr="00000000">
              <w:rPr>
                <w:sz w:val="17"/>
                <w:szCs w:val="17"/>
                <w:highlight w:val="white"/>
                <w:rtl w:val="0"/>
              </w:rPr>
              <w:t xml:space="preserve">(TestjpaApplication.</w:t>
            </w:r>
            <w:r w:rsidDel="00000000" w:rsidR="00000000" w:rsidRPr="00000000">
              <w:rPr>
                <w:b w:val="1"/>
                <w:color w:val="000080"/>
                <w:sz w:val="17"/>
                <w:szCs w:val="17"/>
                <w:highlight w:val="white"/>
                <w:rtl w:val="0"/>
              </w:rPr>
              <w:t xml:space="preserve">class</w:t>
            </w:r>
            <w:r w:rsidDel="00000000" w:rsidR="00000000" w:rsidRPr="00000000">
              <w:rPr>
                <w:sz w:val="17"/>
                <w:szCs w:val="17"/>
                <w:highlight w:val="white"/>
                <w:rtl w:val="0"/>
              </w:rPr>
              <w:t xml:space="preserve">, args);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17"/>
                <w:szCs w:val="17"/>
                <w:highlight w:val="white"/>
                <w:rtl w:val="0"/>
              </w:rPr>
              <w:t xml:space="preserve">}</w:t>
            </w:r>
            <w:r w:rsidDel="00000000" w:rsidR="00000000" w:rsidRPr="00000000">
              <w:rPr>
                <w:rtl w:val="0"/>
              </w:rPr>
            </w:r>
          </w:p>
        </w:tc>
      </w:tr>
    </w:tbl>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sz w:val="20"/>
          <w:szCs w:val="20"/>
          <w:highlight w:val="white"/>
          <w:rtl w:val="0"/>
        </w:rPr>
        <w:t xml:space="preserve">In this package create another package/directory ‘controller’, and create this class:</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highlight w:val="white"/>
              </w:rPr>
            </w:pPr>
            <w:r w:rsidDel="00000000" w:rsidR="00000000" w:rsidRPr="00000000">
              <w:rPr>
                <w:i w:val="1"/>
                <w:sz w:val="20"/>
                <w:szCs w:val="20"/>
                <w:highlight w:val="white"/>
                <w:rtl w:val="0"/>
              </w:rPr>
              <w:t xml:space="preserve">SimpleController.java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package </w:t>
            </w:r>
            <w:r w:rsidDel="00000000" w:rsidR="00000000" w:rsidRPr="00000000">
              <w:rPr>
                <w:sz w:val="17"/>
                <w:szCs w:val="17"/>
                <w:highlight w:val="white"/>
                <w:rtl w:val="0"/>
              </w:rPr>
              <w:t xml:space="preserve">com.isep.testjpa.controller;</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org.springframework.web.bind.annotation.</w:t>
            </w:r>
            <w:r w:rsidDel="00000000" w:rsidR="00000000" w:rsidRPr="00000000">
              <w:rPr>
                <w:color w:val="808000"/>
                <w:sz w:val="17"/>
                <w:szCs w:val="17"/>
                <w:highlight w:val="white"/>
                <w:rtl w:val="0"/>
              </w:rPr>
              <w:t xml:space="preserve">RequestMapping</w:t>
            </w:r>
            <w:r w:rsidDel="00000000" w:rsidR="00000000" w:rsidRPr="00000000">
              <w:rPr>
                <w:sz w:val="17"/>
                <w:szCs w:val="17"/>
                <w:highlight w:val="white"/>
                <w:rtl w:val="0"/>
              </w:rPr>
              <w:t xml:space="preserv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org.springframework.web.bind.annotation.RequestMethod;</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org.springframework.web.bind.annotation.</w:t>
            </w:r>
            <w:r w:rsidDel="00000000" w:rsidR="00000000" w:rsidRPr="00000000">
              <w:rPr>
                <w:color w:val="808000"/>
                <w:sz w:val="17"/>
                <w:szCs w:val="17"/>
                <w:highlight w:val="white"/>
                <w:rtl w:val="0"/>
              </w:rPr>
              <w:t xml:space="preserve">RequestParam</w:t>
            </w:r>
            <w:r w:rsidDel="00000000" w:rsidR="00000000" w:rsidRPr="00000000">
              <w:rPr>
                <w:sz w:val="17"/>
                <w:szCs w:val="17"/>
                <w:highlight w:val="white"/>
                <w:rtl w:val="0"/>
              </w:rPr>
              <w:t xml:space="preserve">;</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org.springframework.web.bind.annotation.</w:t>
            </w:r>
            <w:r w:rsidDel="00000000" w:rsidR="00000000" w:rsidRPr="00000000">
              <w:rPr>
                <w:color w:val="808000"/>
                <w:sz w:val="17"/>
                <w:szCs w:val="17"/>
                <w:highlight w:val="white"/>
                <w:rtl w:val="0"/>
              </w:rPr>
              <w:t xml:space="preserve">RestController</w:t>
            </w:r>
            <w:r w:rsidDel="00000000" w:rsidR="00000000" w:rsidRPr="00000000">
              <w:rPr>
                <w:sz w:val="17"/>
                <w:szCs w:val="17"/>
                <w:highlight w:val="white"/>
                <w:rtl w:val="0"/>
              </w:rPr>
              <w:t xml:space="preserve">;</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00"/>
                <w:sz w:val="17"/>
                <w:szCs w:val="17"/>
                <w:highlight w:val="white"/>
              </w:rPr>
            </w:pPr>
            <w:r w:rsidDel="00000000" w:rsidR="00000000" w:rsidRPr="00000000">
              <w:rPr>
                <w:color w:val="808000"/>
                <w:sz w:val="17"/>
                <w:szCs w:val="17"/>
                <w:highlight w:val="white"/>
                <w:rtl w:val="0"/>
              </w:rPr>
              <w:t xml:space="preserve">@RestController</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public class </w:t>
            </w:r>
            <w:r w:rsidDel="00000000" w:rsidR="00000000" w:rsidRPr="00000000">
              <w:rPr>
                <w:sz w:val="17"/>
                <w:szCs w:val="17"/>
                <w:highlight w:val="white"/>
                <w:rtl w:val="0"/>
              </w:rPr>
              <w:t xml:space="preserve">SimpleController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r w:rsidDel="00000000" w:rsidR="00000000" w:rsidRPr="00000000">
              <w:rPr>
                <w:color w:val="808000"/>
                <w:sz w:val="17"/>
                <w:szCs w:val="17"/>
                <w:highlight w:val="white"/>
                <w:rtl w:val="0"/>
              </w:rPr>
              <w:t xml:space="preserve">@RequestMapping</w:t>
            </w:r>
            <w:r w:rsidDel="00000000" w:rsidR="00000000" w:rsidRPr="00000000">
              <w:rPr>
                <w:sz w:val="17"/>
                <w:szCs w:val="17"/>
                <w:highlight w:val="white"/>
                <w:rtl w:val="0"/>
              </w:rPr>
              <w:t xml:space="preserve">(value=</w:t>
            </w:r>
            <w:r w:rsidDel="00000000" w:rsidR="00000000" w:rsidRPr="00000000">
              <w:rPr>
                <w:b w:val="1"/>
                <w:color w:val="008000"/>
                <w:sz w:val="17"/>
                <w:szCs w:val="17"/>
                <w:highlight w:val="white"/>
                <w:rtl w:val="0"/>
              </w:rPr>
              <w:t xml:space="preserve">"/"</w:t>
            </w:r>
            <w:r w:rsidDel="00000000" w:rsidR="00000000" w:rsidRPr="00000000">
              <w:rPr>
                <w:sz w:val="17"/>
                <w:szCs w:val="17"/>
                <w:highlight w:val="white"/>
                <w:rtl w:val="0"/>
              </w:rPr>
              <w:t xml:space="preserve">, method= RequestMethod.</w:t>
            </w:r>
            <w:r w:rsidDel="00000000" w:rsidR="00000000" w:rsidRPr="00000000">
              <w:rPr>
                <w:b w:val="1"/>
                <w:i w:val="1"/>
                <w:color w:val="660e7a"/>
                <w:sz w:val="17"/>
                <w:szCs w:val="17"/>
                <w:highlight w:val="white"/>
                <w:rtl w:val="0"/>
              </w:rPr>
              <w:t xml:space="preserve">GET</w:t>
            </w:r>
            <w:r w:rsidDel="00000000" w:rsidR="00000000" w:rsidRPr="00000000">
              <w:rPr>
                <w:sz w:val="17"/>
                <w:szCs w:val="17"/>
                <w:highlight w:val="white"/>
                <w:rtl w:val="0"/>
              </w:rPr>
              <w:t xml:space="preserve">)</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public </w:t>
            </w:r>
            <w:r w:rsidDel="00000000" w:rsidR="00000000" w:rsidRPr="00000000">
              <w:rPr>
                <w:sz w:val="17"/>
                <w:szCs w:val="17"/>
                <w:highlight w:val="white"/>
                <w:rtl w:val="0"/>
              </w:rPr>
              <w:t xml:space="preserve">String hello(</w:t>
            </w:r>
            <w:r w:rsidDel="00000000" w:rsidR="00000000" w:rsidRPr="00000000">
              <w:rPr>
                <w:color w:val="808000"/>
                <w:sz w:val="17"/>
                <w:szCs w:val="17"/>
                <w:highlight w:val="white"/>
                <w:rtl w:val="0"/>
              </w:rPr>
              <w:t xml:space="preserve">@RequestParam</w:t>
            </w:r>
            <w:r w:rsidDel="00000000" w:rsidR="00000000" w:rsidRPr="00000000">
              <w:rPr>
                <w:sz w:val="17"/>
                <w:szCs w:val="17"/>
                <w:highlight w:val="white"/>
                <w:rtl w:val="0"/>
              </w:rPr>
              <w:t xml:space="preserve">(value = </w:t>
            </w:r>
            <w:r w:rsidDel="00000000" w:rsidR="00000000" w:rsidRPr="00000000">
              <w:rPr>
                <w:b w:val="1"/>
                <w:color w:val="008000"/>
                <w:sz w:val="17"/>
                <w:szCs w:val="17"/>
                <w:highlight w:val="white"/>
                <w:rtl w:val="0"/>
              </w:rPr>
              <w:t xml:space="preserve">"name"</w:t>
            </w:r>
            <w:r w:rsidDel="00000000" w:rsidR="00000000" w:rsidRPr="00000000">
              <w:rPr>
                <w:sz w:val="17"/>
                <w:szCs w:val="17"/>
                <w:highlight w:val="white"/>
                <w:rtl w:val="0"/>
              </w:rPr>
              <w:t xml:space="preserve">, required = </w:t>
            </w:r>
            <w:r w:rsidDel="00000000" w:rsidR="00000000" w:rsidRPr="00000000">
              <w:rPr>
                <w:b w:val="1"/>
                <w:color w:val="000080"/>
                <w:sz w:val="17"/>
                <w:szCs w:val="17"/>
                <w:highlight w:val="white"/>
                <w:rtl w:val="0"/>
              </w:rPr>
              <w:t xml:space="preserve">false</w:t>
            </w:r>
            <w:r w:rsidDel="00000000" w:rsidR="00000000" w:rsidRPr="00000000">
              <w:rPr>
                <w:sz w:val="17"/>
                <w:szCs w:val="17"/>
                <w:highlight w:val="white"/>
                <w:rtl w:val="0"/>
              </w:rPr>
              <w:t xml:space="preserve">) String name)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return </w:t>
            </w:r>
            <w:r w:rsidDel="00000000" w:rsidR="00000000" w:rsidRPr="00000000">
              <w:rPr>
                <w:b w:val="1"/>
                <w:color w:val="008000"/>
                <w:sz w:val="17"/>
                <w:szCs w:val="17"/>
                <w:highlight w:val="white"/>
                <w:rtl w:val="0"/>
              </w:rPr>
              <w:t xml:space="preserve">"Hello " </w:t>
            </w:r>
            <w:r w:rsidDel="00000000" w:rsidR="00000000" w:rsidRPr="00000000">
              <w:rPr>
                <w:sz w:val="17"/>
                <w:szCs w:val="17"/>
                <w:highlight w:val="white"/>
                <w:rtl w:val="0"/>
              </w:rPr>
              <w:t xml:space="preserve">+ name;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80"/>
                <w:sz w:val="17"/>
                <w:szCs w:val="17"/>
                <w:highlight w:val="white"/>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80"/>
                <w:sz w:val="17"/>
                <w:szCs w:val="17"/>
                <w:highlight w:val="whit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bl>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del w:author="Jin Chen" w:id="3" w:date="2020-11-18T14:27:54Z"/>
        </w:rPr>
      </w:pPr>
      <w:ins w:author="Jin Chen" w:id="3" w:date="2020-11-18T14:27:54Z">
        <w:r w:rsidDel="00000000" w:rsidR="00000000" w:rsidRPr="00000000">
          <w:rPr>
            <w:sz w:val="20"/>
            <w:szCs w:val="20"/>
            <w:highlight w:val="white"/>
            <w:rtl w:val="0"/>
          </w:rPr>
          <w:t xml:space="preserve">co</w:t>
        </w:r>
      </w:ins>
      <w:del w:author="Jin Chen" w:id="3" w:date="2020-11-18T14:27:54Z">
        <w:r w:rsidDel="00000000" w:rsidR="00000000" w:rsidRPr="00000000">
          <w:rPr>
            <w:rtl w:val="0"/>
          </w:rPr>
        </w:r>
      </w:del>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root of your project, add an application.yml with the following content:</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application.yml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server.port</w:t>
            </w:r>
            <w:r w:rsidDel="00000000" w:rsidR="00000000" w:rsidRPr="00000000">
              <w:rPr>
                <w:sz w:val="17"/>
                <w:szCs w:val="17"/>
                <w:highlight w:val="white"/>
                <w:rtl w:val="0"/>
              </w:rPr>
              <w:t xml:space="preserve">: 9090</w:t>
            </w:r>
          </w:p>
        </w:tc>
      </w:tr>
    </w:tbl>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launch the application (Right Click on the class ‘</w:t>
      </w:r>
      <w:r w:rsidDel="00000000" w:rsidR="00000000" w:rsidRPr="00000000">
        <w:rPr>
          <w:sz w:val="20"/>
          <w:szCs w:val="20"/>
          <w:highlight w:val="white"/>
          <w:rtl w:val="0"/>
        </w:rPr>
        <w:t xml:space="preserve">TestjpaApplication.java</w:t>
      </w:r>
      <w:r w:rsidDel="00000000" w:rsidR="00000000" w:rsidRPr="00000000">
        <w:rPr>
          <w:rtl w:val="0"/>
        </w:rPr>
        <w:t xml:space="preserve">’ and press Run </w:t>
      </w:r>
      <w:r w:rsidDel="00000000" w:rsidR="00000000" w:rsidRPr="00000000">
        <w:rPr>
          <w:sz w:val="20"/>
          <w:szCs w:val="20"/>
          <w:highlight w:val="white"/>
          <w:rtl w:val="0"/>
        </w:rPr>
        <w:t xml:space="preserve">TestjpaApplication.java)</w:t>
      </w:r>
      <w:r w:rsidDel="00000000" w:rsidR="00000000" w:rsidRPr="00000000">
        <w:rPr>
          <w:rtl w:val="0"/>
        </w:rPr>
        <w:t xml:space="preserv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browser, entrer localhost:9090 you should see:</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310289" cy="700088"/>
            <wp:effectExtent b="0" l="0" r="0" t="0"/>
            <wp:docPr id="7"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2310289" cy="700088"/>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add a GET parameter like this : </w:t>
      </w:r>
      <w:hyperlink r:id="rId34">
        <w:r w:rsidDel="00000000" w:rsidR="00000000" w:rsidRPr="00000000">
          <w:rPr>
            <w:color w:val="1155cc"/>
            <w:u w:val="single"/>
            <w:rtl w:val="0"/>
          </w:rPr>
          <w:t xml:space="preserve">http://localhost:9090/?name=Bob%20Marley</w:t>
        </w:r>
      </w:hyperlink>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053953" cy="814388"/>
            <wp:effectExtent b="0" l="0" r="0" t="0"/>
            <wp:docPr id="10"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3053953" cy="814388"/>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it, an Hello World for Spring Project. Let’s see how to handle Database Connection now:</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Style w:val="Heading4"/>
        <w:rPr/>
      </w:pPr>
      <w:bookmarkStart w:colFirst="0" w:colLast="0" w:name="_rhurm9xuz36w" w:id="22"/>
      <w:bookmarkEnd w:id="22"/>
      <w:r w:rsidDel="00000000" w:rsidR="00000000" w:rsidRPr="00000000">
        <w:rPr>
          <w:rtl w:val="0"/>
        </w:rPr>
        <w:t xml:space="preserve">Exercice III.2 : Activate JPA and connect to your Database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pom.xml, un-comment this part:</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dependency</w:t>
            </w:r>
            <w:r w:rsidDel="00000000" w:rsidR="00000000" w:rsidRPr="00000000">
              <w:rPr>
                <w:sz w:val="17"/>
                <w:szCs w:val="17"/>
                <w:shd w:fill="efefef" w:val="clear"/>
                <w:rtl w:val="0"/>
              </w:rPr>
              <w:t xml:space="preserve">&gt;</w:t>
            </w:r>
          </w:p>
          <w:p w:rsidR="00000000" w:rsidDel="00000000" w:rsidP="00000000" w:rsidRDefault="00000000" w:rsidRPr="00000000" w14:paraId="000001E5">
            <w:pPr>
              <w:widowControl w:val="0"/>
              <w:spacing w:line="240" w:lineRule="auto"/>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org.springframework.boot</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p>
          <w:p w:rsidR="00000000" w:rsidDel="00000000" w:rsidP="00000000" w:rsidRDefault="00000000" w:rsidRPr="00000000" w14:paraId="000001E6">
            <w:pPr>
              <w:widowControl w:val="0"/>
              <w:spacing w:line="240" w:lineRule="auto"/>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spring-boot-starter-data-jpa</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p>
          <w:p w:rsidR="00000000" w:rsidDel="00000000" w:rsidP="00000000" w:rsidRDefault="00000000" w:rsidRPr="00000000" w14:paraId="000001E7">
            <w:pPr>
              <w:widowControl w:val="0"/>
              <w:spacing w:line="240" w:lineRule="auto"/>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dependency</w:t>
            </w:r>
            <w:r w:rsidDel="00000000" w:rsidR="00000000" w:rsidRPr="00000000">
              <w:rPr>
                <w:sz w:val="17"/>
                <w:szCs w:val="17"/>
                <w:shd w:fill="efefef" w:val="clear"/>
                <w:rtl w:val="0"/>
              </w:rPr>
              <w:t xml:space="preserve">&gt;</w:t>
            </w:r>
          </w:p>
          <w:p w:rsidR="00000000" w:rsidDel="00000000" w:rsidP="00000000" w:rsidRDefault="00000000" w:rsidRPr="00000000" w14:paraId="000001E8">
            <w:pPr>
              <w:widowControl w:val="0"/>
              <w:spacing w:line="240" w:lineRule="auto"/>
              <w:rPr>
                <w:sz w:val="17"/>
                <w:szCs w:val="17"/>
                <w:shd w:fill="efefef" w:val="clear"/>
              </w:rPr>
            </w:pPr>
            <w:r w:rsidDel="00000000" w:rsidR="00000000" w:rsidRPr="00000000">
              <w:rPr>
                <w:i w:val="1"/>
                <w:color w:val="808080"/>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dependency</w:t>
            </w:r>
            <w:r w:rsidDel="00000000" w:rsidR="00000000" w:rsidRPr="00000000">
              <w:rPr>
                <w:sz w:val="17"/>
                <w:szCs w:val="17"/>
                <w:shd w:fill="efefef" w:val="clear"/>
                <w:rtl w:val="0"/>
              </w:rPr>
              <w:t xml:space="preserve">&gt;</w:t>
            </w:r>
          </w:p>
          <w:p w:rsidR="00000000" w:rsidDel="00000000" w:rsidP="00000000" w:rsidRDefault="00000000" w:rsidRPr="00000000" w14:paraId="000001E9">
            <w:pPr>
              <w:widowControl w:val="0"/>
              <w:spacing w:line="240" w:lineRule="auto"/>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com.oracle.database.jdbc</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p>
          <w:p w:rsidR="00000000" w:rsidDel="00000000" w:rsidP="00000000" w:rsidRDefault="00000000" w:rsidRPr="00000000" w14:paraId="000001EA">
            <w:pPr>
              <w:widowControl w:val="0"/>
              <w:spacing w:line="240" w:lineRule="auto"/>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ojdbc10</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p>
          <w:p w:rsidR="00000000" w:rsidDel="00000000" w:rsidP="00000000" w:rsidRDefault="00000000" w:rsidRPr="00000000" w14:paraId="000001EB">
            <w:pPr>
              <w:widowControl w:val="0"/>
              <w:spacing w:line="240" w:lineRule="auto"/>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version</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19.3.0.0</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version</w:t>
            </w:r>
            <w:r w:rsidDel="00000000" w:rsidR="00000000" w:rsidRPr="00000000">
              <w:rPr>
                <w:sz w:val="17"/>
                <w:szCs w:val="17"/>
                <w:shd w:fill="efefef" w:val="clear"/>
                <w:rtl w:val="0"/>
              </w:rPr>
              <w:t xml:space="preserve">&gt;</w:t>
            </w:r>
          </w:p>
          <w:p w:rsidR="00000000" w:rsidDel="00000000" w:rsidP="00000000" w:rsidRDefault="00000000" w:rsidRPr="00000000" w14:paraId="000001EC">
            <w:pPr>
              <w:widowControl w:val="0"/>
              <w:spacing w:line="240" w:lineRule="auto"/>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dependency</w:t>
            </w:r>
            <w:r w:rsidDel="00000000" w:rsidR="00000000" w:rsidRPr="00000000">
              <w:rPr>
                <w:sz w:val="17"/>
                <w:szCs w:val="17"/>
                <w:shd w:fill="efefef" w:val="clear"/>
                <w:rtl w:val="0"/>
              </w:rPr>
              <w:t xml:space="preserve">&gt;</w:t>
            </w:r>
            <w:r w:rsidDel="00000000" w:rsidR="00000000" w:rsidRPr="00000000">
              <w:rPr>
                <w:rtl w:val="0"/>
              </w:rPr>
            </w:r>
          </w:p>
        </w:tc>
      </w:tr>
    </w:tbl>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rFonts w:ascii="Consolas" w:cs="Consolas" w:eastAsia="Consolas" w:hAnsi="Consolas"/>
                <w:color w:val="660066"/>
                <w:sz w:val="18"/>
                <w:szCs w:val="18"/>
              </w:rPr>
            </w:pPr>
            <w:r w:rsidDel="00000000" w:rsidR="00000000" w:rsidRPr="00000000">
              <w:rPr>
                <w:rFonts w:ascii="Consolas" w:cs="Consolas" w:eastAsia="Consolas" w:hAnsi="Consolas"/>
                <w:color w:val="660066"/>
                <w:sz w:val="18"/>
                <w:szCs w:val="18"/>
              </w:rPr>
              <w:drawing>
                <wp:inline distB="114300" distT="114300" distL="114300" distR="114300">
                  <wp:extent cx="547688" cy="547688"/>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7688" cy="5476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rPr>
                <w:color w:val="ff9900"/>
              </w:rPr>
            </w:pPr>
            <w:r w:rsidDel="00000000" w:rsidR="00000000" w:rsidRPr="00000000">
              <w:rPr>
                <w:rtl w:val="0"/>
              </w:rPr>
              <w:t xml:space="preserve">“Uncomment” means remove the surrounding &lt;!-- and --&gt;</w:t>
            </w:r>
            <w:r w:rsidDel="00000000" w:rsidR="00000000" w:rsidRPr="00000000">
              <w:rPr>
                <w:rtl w:val="0"/>
              </w:rPr>
            </w:r>
          </w:p>
        </w:tc>
      </w:tr>
    </w:tbl>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application.yml, add the following lines:</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application.yml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spring.datasource.url</w:t>
            </w:r>
            <w:r w:rsidDel="00000000" w:rsidR="00000000" w:rsidRPr="00000000">
              <w:rPr>
                <w:sz w:val="17"/>
                <w:szCs w:val="17"/>
                <w:highlight w:val="white"/>
                <w:rtl w:val="0"/>
              </w:rPr>
              <w:t xml:space="preserve">: jdbc:oracle:thin:@localhost:49161:xe</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spring.datasource.username</w:t>
            </w:r>
            <w:r w:rsidDel="00000000" w:rsidR="00000000" w:rsidRPr="00000000">
              <w:rPr>
                <w:sz w:val="17"/>
                <w:szCs w:val="17"/>
                <w:highlight w:val="white"/>
                <w:rtl w:val="0"/>
              </w:rPr>
              <w:t xml:space="preserve">: system</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spring.datasource.password</w:t>
            </w:r>
            <w:r w:rsidDel="00000000" w:rsidR="00000000" w:rsidRPr="00000000">
              <w:rPr>
                <w:sz w:val="17"/>
                <w:szCs w:val="17"/>
                <w:highlight w:val="white"/>
                <w:rtl w:val="0"/>
              </w:rPr>
              <w:t xml:space="preserve">: oracle</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color w:val="000080"/>
                <w:sz w:val="17"/>
                <w:szCs w:val="17"/>
                <w:highlight w:val="white"/>
                <w:rtl w:val="0"/>
              </w:rPr>
              <w:t xml:space="preserve">spring.datasource.driver.class</w:t>
            </w:r>
            <w:r w:rsidDel="00000000" w:rsidR="00000000" w:rsidRPr="00000000">
              <w:rPr>
                <w:sz w:val="17"/>
                <w:szCs w:val="17"/>
                <w:highlight w:val="white"/>
                <w:rtl w:val="0"/>
              </w:rPr>
              <w:t xml:space="preserve">: oracle.jdbc.driver.OracleDriver</w:t>
            </w:r>
            <w:r w:rsidDel="00000000" w:rsidR="00000000" w:rsidRPr="00000000">
              <w:rPr>
                <w:rtl w:val="0"/>
              </w:rPr>
            </w:r>
          </w:p>
        </w:tc>
      </w:tr>
    </w:tbl>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can be also represented like this:</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spring.datasource</w:t>
            </w:r>
            <w:r w:rsidDel="00000000" w:rsidR="00000000" w:rsidRPr="00000000">
              <w:rPr>
                <w:sz w:val="17"/>
                <w:szCs w:val="17"/>
                <w:highlight w:val="white"/>
                <w:rtl w:val="0"/>
              </w:rPr>
              <w:t xml:space="preserve">:</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url</w:t>
            </w:r>
            <w:r w:rsidDel="00000000" w:rsidR="00000000" w:rsidRPr="00000000">
              <w:rPr>
                <w:sz w:val="17"/>
                <w:szCs w:val="17"/>
                <w:highlight w:val="white"/>
                <w:rtl w:val="0"/>
              </w:rPr>
              <w:t xml:space="preserve">: jdbc:oracle:thin:@163.172.110.161:49161:xe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username</w:t>
            </w:r>
            <w:r w:rsidDel="00000000" w:rsidR="00000000" w:rsidRPr="00000000">
              <w:rPr>
                <w:sz w:val="17"/>
                <w:szCs w:val="17"/>
                <w:highlight w:val="white"/>
                <w:rtl w:val="0"/>
              </w:rPr>
              <w:t xml:space="preserve">: system</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password</w:t>
            </w:r>
            <w:r w:rsidDel="00000000" w:rsidR="00000000" w:rsidRPr="00000000">
              <w:rPr>
                <w:sz w:val="17"/>
                <w:szCs w:val="17"/>
                <w:highlight w:val="white"/>
                <w:rtl w:val="0"/>
              </w:rPr>
              <w:t xml:space="preserve">: oracle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driver.class</w:t>
            </w:r>
            <w:r w:rsidDel="00000000" w:rsidR="00000000" w:rsidRPr="00000000">
              <w:rPr>
                <w:sz w:val="17"/>
                <w:szCs w:val="17"/>
                <w:highlight w:val="white"/>
                <w:rtl w:val="0"/>
              </w:rPr>
              <w:t xml:space="preserve">: oracle.jdbc.driver.OracleDriver</w:t>
            </w:r>
            <w:r w:rsidDel="00000000" w:rsidR="00000000" w:rsidRPr="00000000">
              <w:rPr>
                <w:rtl w:val="0"/>
              </w:rPr>
            </w:r>
          </w:p>
        </w:tc>
      </w:tr>
    </w:tbl>
    <w:p w:rsidR="00000000" w:rsidDel="00000000" w:rsidP="00000000" w:rsidRDefault="00000000" w:rsidRPr="00000000" w14:paraId="000001FE">
      <w:pPr>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F">
            <w:pPr>
              <w:rPr>
                <w:rFonts w:ascii="Consolas" w:cs="Consolas" w:eastAsia="Consolas" w:hAnsi="Consolas"/>
                <w:color w:val="660066"/>
                <w:sz w:val="18"/>
                <w:szCs w:val="18"/>
              </w:rPr>
            </w:pPr>
            <w:r w:rsidDel="00000000" w:rsidR="00000000" w:rsidRPr="00000000">
              <w:rPr>
                <w:rFonts w:ascii="Consolas" w:cs="Consolas" w:eastAsia="Consolas" w:hAnsi="Consolas"/>
                <w:color w:val="660066"/>
                <w:sz w:val="18"/>
                <w:szCs w:val="18"/>
              </w:rPr>
              <w:drawing>
                <wp:inline distB="114300" distT="114300" distL="114300" distR="114300">
                  <wp:extent cx="547688" cy="547688"/>
                  <wp:effectExtent b="0" l="0" r="0" t="0"/>
                  <wp:docPr id="1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7688" cy="5476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Be sure to replace the value of </w:t>
            </w:r>
            <w:r w:rsidDel="00000000" w:rsidR="00000000" w:rsidRPr="00000000">
              <w:rPr>
                <w:b w:val="1"/>
                <w:color w:val="000080"/>
                <w:sz w:val="17"/>
                <w:szCs w:val="17"/>
                <w:highlight w:val="white"/>
                <w:rtl w:val="0"/>
              </w:rPr>
              <w:t xml:space="preserve">spring.datasource.url username and password </w:t>
            </w:r>
            <w:r w:rsidDel="00000000" w:rsidR="00000000" w:rsidRPr="00000000">
              <w:rPr>
                <w:b w:val="1"/>
                <w:sz w:val="17"/>
                <w:szCs w:val="17"/>
                <w:highlight w:val="white"/>
                <w:rtl w:val="0"/>
              </w:rPr>
              <w:t xml:space="preserve">by your specific values !</w:t>
            </w:r>
            <w:r w:rsidDel="00000000" w:rsidR="00000000" w:rsidRPr="00000000">
              <w:rPr>
                <w:rtl w:val="0"/>
              </w:rPr>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color w:val="008000"/>
        </w:rPr>
      </w:pPr>
      <w:r w:rsidDel="00000000" w:rsidR="00000000" w:rsidRPr="00000000">
        <w:rPr>
          <w:color w:val="008000"/>
          <w:rtl w:val="0"/>
        </w:rPr>
        <w:t xml:space="preserve">Launch the application (Green Run button) and check if you have no error. If you have errors, read carefully the Exception message and resolve the error. If you don’t understand the message, you can Google the Exception, this should help you.</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rFonts w:ascii="Consolas" w:cs="Consolas" w:eastAsia="Consolas" w:hAnsi="Consolas"/>
                <w:color w:val="660066"/>
                <w:sz w:val="18"/>
                <w:szCs w:val="18"/>
              </w:rPr>
            </w:pPr>
            <w:r w:rsidDel="00000000" w:rsidR="00000000" w:rsidRPr="00000000">
              <w:rPr>
                <w:rFonts w:ascii="Consolas" w:cs="Consolas" w:eastAsia="Consolas" w:hAnsi="Consolas"/>
                <w:color w:val="660066"/>
                <w:sz w:val="18"/>
                <w:szCs w:val="18"/>
              </w:rPr>
              <w:drawing>
                <wp:inline distB="114300" distT="114300" distL="114300" distR="114300">
                  <wp:extent cx="547688" cy="547688"/>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7688" cy="5476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pStyle w:val="Heading4"/>
              <w:rPr/>
            </w:pPr>
            <w:bookmarkStart w:colFirst="0" w:colLast="0" w:name="_ele7gbk0m9o5" w:id="23"/>
            <w:bookmarkEnd w:id="23"/>
            <w:hyperlink w:anchor="_ele7gbk0m9o5">
              <w:r w:rsidDel="00000000" w:rsidR="00000000" w:rsidRPr="00000000">
                <w:rPr>
                  <w:color w:val="1155cc"/>
                  <w:u w:val="single"/>
                  <w:rtl w:val="0"/>
                </w:rPr>
                <w:t xml:space="preserve">Troubleshooting (help from others Students)</w:t>
              </w:r>
            </w:hyperlink>
            <w:r w:rsidDel="00000000" w:rsidR="00000000" w:rsidRPr="00000000">
              <w:rPr>
                <w:rtl w:val="0"/>
              </w:rPr>
            </w:r>
          </w:p>
          <w:p w:rsidR="00000000" w:rsidDel="00000000" w:rsidP="00000000" w:rsidRDefault="00000000" w:rsidRPr="00000000" w14:paraId="00000207">
            <w:pPr>
              <w:numPr>
                <w:ilvl w:val="0"/>
                <w:numId w:val="4"/>
              </w:numPr>
              <w:ind w:left="720" w:hanging="360"/>
              <w:rPr>
                <w:rFonts w:ascii="Roboto" w:cs="Roboto" w:eastAsia="Roboto" w:hAnsi="Roboto"/>
                <w:color w:val="333333"/>
                <w:sz w:val="21"/>
                <w:szCs w:val="21"/>
                <w:highlight w:val="white"/>
                <w:u w:val="none"/>
              </w:rPr>
            </w:pPr>
            <w:r w:rsidDel="00000000" w:rsidR="00000000" w:rsidRPr="00000000">
              <w:rPr>
                <w:rtl w:val="0"/>
              </w:rPr>
              <w:t xml:space="preserve">If you have this: “oracle/jdbc/OracleDriver has been compiled by a more recent version of the Java Runtime (class file version 54.0) , this version of the Java Runtime only recognizes class file versions up to 52.0" you configure your IDE to use JDK 10.</w:t>
            </w:r>
            <w:r w:rsidDel="00000000" w:rsidR="00000000" w:rsidRPr="00000000">
              <w:rPr>
                <w:rtl w:val="0"/>
              </w:rPr>
            </w:r>
          </w:p>
        </w:tc>
      </w:tr>
    </w:tbl>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Style w:val="Heading4"/>
        <w:rPr/>
      </w:pPr>
      <w:bookmarkStart w:colFirst="0" w:colLast="0" w:name="_n7exf23x0nrg" w:id="24"/>
      <w:bookmarkEnd w:id="24"/>
      <w:r w:rsidDel="00000000" w:rsidR="00000000" w:rsidRPr="00000000">
        <w:rPr>
          <w:rtl w:val="0"/>
        </w:rPr>
        <w:t xml:space="preserve">Exercise III.3 : Read Data in your Database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com.isep.testjpa, add a package model and insert the following class: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package </w:t>
            </w:r>
            <w:r w:rsidDel="00000000" w:rsidR="00000000" w:rsidRPr="00000000">
              <w:rPr>
                <w:sz w:val="17"/>
                <w:szCs w:val="17"/>
                <w:highlight w:val="white"/>
                <w:rtl w:val="0"/>
              </w:rPr>
              <w:t xml:space="preserve">com.isep.testjpa.model;</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javax.persistence.</w:t>
            </w:r>
            <w:r w:rsidDel="00000000" w:rsidR="00000000" w:rsidRPr="00000000">
              <w:rPr>
                <w:color w:val="808000"/>
                <w:sz w:val="17"/>
                <w:szCs w:val="17"/>
                <w:highlight w:val="white"/>
                <w:rtl w:val="0"/>
              </w:rPr>
              <w:t xml:space="preserve">Column</w:t>
            </w:r>
            <w:r w:rsidDel="00000000" w:rsidR="00000000" w:rsidRPr="00000000">
              <w:rPr>
                <w:sz w:val="17"/>
                <w:szCs w:val="17"/>
                <w:highlight w:val="white"/>
                <w:rtl w:val="0"/>
              </w:rPr>
              <w:t xml:space="preserv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javax.persistence.</w:t>
            </w:r>
            <w:r w:rsidDel="00000000" w:rsidR="00000000" w:rsidRPr="00000000">
              <w:rPr>
                <w:color w:val="808000"/>
                <w:sz w:val="17"/>
                <w:szCs w:val="17"/>
                <w:highlight w:val="white"/>
                <w:rtl w:val="0"/>
              </w:rPr>
              <w:t xml:space="preserve">Entity</w:t>
            </w:r>
            <w:r w:rsidDel="00000000" w:rsidR="00000000" w:rsidRPr="00000000">
              <w:rPr>
                <w:sz w:val="17"/>
                <w:szCs w:val="17"/>
                <w:highlight w:val="white"/>
                <w:rtl w:val="0"/>
              </w:rPr>
              <w:t xml:space="preserve">;</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javax.persistence.</w:t>
            </w:r>
            <w:r w:rsidDel="00000000" w:rsidR="00000000" w:rsidRPr="00000000">
              <w:rPr>
                <w:color w:val="808000"/>
                <w:sz w:val="17"/>
                <w:szCs w:val="17"/>
                <w:highlight w:val="white"/>
                <w:rtl w:val="0"/>
              </w:rPr>
              <w:t xml:space="preserve">GeneratedValue</w:t>
            </w:r>
            <w:r w:rsidDel="00000000" w:rsidR="00000000" w:rsidRPr="00000000">
              <w:rPr>
                <w:sz w:val="17"/>
                <w:szCs w:val="17"/>
                <w:highlight w:val="white"/>
                <w:rtl w:val="0"/>
              </w:rPr>
              <w:t xml:space="preserve">;</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javax.persistence.</w:t>
            </w:r>
            <w:r w:rsidDel="00000000" w:rsidR="00000000" w:rsidRPr="00000000">
              <w:rPr>
                <w:color w:val="808000"/>
                <w:sz w:val="17"/>
                <w:szCs w:val="17"/>
                <w:highlight w:val="white"/>
                <w:rtl w:val="0"/>
              </w:rPr>
              <w:t xml:space="preserve">Id</w:t>
            </w:r>
            <w:r w:rsidDel="00000000" w:rsidR="00000000" w:rsidRPr="00000000">
              <w:rPr>
                <w:sz w:val="17"/>
                <w:szCs w:val="17"/>
                <w:highlight w:val="white"/>
                <w:rtl w:val="0"/>
              </w:rPr>
              <w:t xml:space="preserv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00"/>
                <w:sz w:val="17"/>
                <w:szCs w:val="17"/>
                <w:highlight w:val="white"/>
              </w:rPr>
            </w:pPr>
            <w:r w:rsidDel="00000000" w:rsidR="00000000" w:rsidRPr="00000000">
              <w:rPr>
                <w:color w:val="808000"/>
                <w:sz w:val="17"/>
                <w:szCs w:val="17"/>
                <w:highlight w:val="white"/>
                <w:rtl w:val="0"/>
              </w:rPr>
              <w:t xml:space="preserve">@Entity</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public class </w:t>
            </w:r>
            <w:r w:rsidDel="00000000" w:rsidR="00000000" w:rsidRPr="00000000">
              <w:rPr>
                <w:sz w:val="17"/>
                <w:szCs w:val="17"/>
                <w:highlight w:val="white"/>
                <w:rtl w:val="0"/>
              </w:rPr>
              <w:t xml:space="preserve">Emp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00"/>
                <w:sz w:val="17"/>
                <w:szCs w:val="17"/>
                <w:highlight w:val="white"/>
              </w:rPr>
            </w:pPr>
            <w:r w:rsidDel="00000000" w:rsidR="00000000" w:rsidRPr="00000000">
              <w:rPr>
                <w:sz w:val="17"/>
                <w:szCs w:val="17"/>
                <w:highlight w:val="white"/>
                <w:rtl w:val="0"/>
              </w:rPr>
              <w:t xml:space="preserve">   </w:t>
            </w:r>
            <w:r w:rsidDel="00000000" w:rsidR="00000000" w:rsidRPr="00000000">
              <w:rPr>
                <w:color w:val="808000"/>
                <w:sz w:val="17"/>
                <w:szCs w:val="17"/>
                <w:highlight w:val="white"/>
                <w:rtl w:val="0"/>
              </w:rPr>
              <w:t xml:space="preserve">@Id</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00"/>
                <w:sz w:val="17"/>
                <w:szCs w:val="17"/>
                <w:highlight w:val="white"/>
              </w:rPr>
            </w:pPr>
            <w:r w:rsidDel="00000000" w:rsidR="00000000" w:rsidRPr="00000000">
              <w:rPr>
                <w:color w:val="808000"/>
                <w:sz w:val="17"/>
                <w:szCs w:val="17"/>
                <w:highlight w:val="white"/>
                <w:rtl w:val="0"/>
              </w:rPr>
              <w:t xml:space="preserve">   @GeneratedValue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color w:val="808000"/>
                <w:sz w:val="17"/>
                <w:szCs w:val="17"/>
                <w:highlight w:val="white"/>
                <w:rtl w:val="0"/>
              </w:rPr>
              <w:t xml:space="preserve">   </w:t>
            </w:r>
            <w:r w:rsidDel="00000000" w:rsidR="00000000" w:rsidRPr="00000000">
              <w:rPr>
                <w:b w:val="1"/>
                <w:color w:val="000080"/>
                <w:sz w:val="17"/>
                <w:szCs w:val="17"/>
                <w:highlight w:val="white"/>
                <w:rtl w:val="0"/>
              </w:rPr>
              <w:t xml:space="preserve">private </w:t>
            </w:r>
            <w:r w:rsidDel="00000000" w:rsidR="00000000" w:rsidRPr="00000000">
              <w:rPr>
                <w:sz w:val="17"/>
                <w:szCs w:val="17"/>
                <w:highlight w:val="white"/>
                <w:rtl w:val="0"/>
              </w:rPr>
              <w:t xml:space="preserve">Long </w:t>
            </w:r>
            <w:r w:rsidDel="00000000" w:rsidR="00000000" w:rsidRPr="00000000">
              <w:rPr>
                <w:b w:val="1"/>
                <w:color w:val="660e7a"/>
                <w:sz w:val="17"/>
                <w:szCs w:val="17"/>
                <w:highlight w:val="white"/>
                <w:rtl w:val="0"/>
              </w:rPr>
              <w:t xml:space="preserve">empno</w:t>
            </w:r>
            <w:r w:rsidDel="00000000" w:rsidR="00000000" w:rsidRPr="00000000">
              <w:rPr>
                <w:sz w:val="17"/>
                <w:szCs w:val="17"/>
                <w:highlight w:val="white"/>
                <w:rtl w:val="0"/>
              </w:rPr>
              <w:t xml:space="preserve">;</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r w:rsidDel="00000000" w:rsidR="00000000" w:rsidRPr="00000000">
              <w:rPr>
                <w:color w:val="808000"/>
                <w:sz w:val="17"/>
                <w:szCs w:val="17"/>
                <w:highlight w:val="white"/>
                <w:rtl w:val="0"/>
              </w:rPr>
              <w:t xml:space="preserve">@Column</w:t>
            </w:r>
            <w:r w:rsidDel="00000000" w:rsidR="00000000" w:rsidRPr="00000000">
              <w:rPr>
                <w:sz w:val="17"/>
                <w:szCs w:val="17"/>
                <w:highlight w:val="white"/>
                <w:rtl w:val="0"/>
              </w:rPr>
              <w:t xml:space="preserve">(name = </w:t>
            </w:r>
            <w:r w:rsidDel="00000000" w:rsidR="00000000" w:rsidRPr="00000000">
              <w:rPr>
                <w:b w:val="1"/>
                <w:color w:val="008000"/>
                <w:sz w:val="17"/>
                <w:szCs w:val="17"/>
                <w:highlight w:val="white"/>
                <w:rtl w:val="0"/>
              </w:rPr>
              <w:t xml:space="preserve">"ename"</w:t>
            </w:r>
            <w:r w:rsidDel="00000000" w:rsidR="00000000" w:rsidRPr="00000000">
              <w:rPr>
                <w:sz w:val="17"/>
                <w:szCs w:val="17"/>
                <w:highlight w:val="white"/>
                <w:rtl w:val="0"/>
              </w:rPr>
              <w:t xml:space="preserve">)</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private </w:t>
            </w:r>
            <w:r w:rsidDel="00000000" w:rsidR="00000000" w:rsidRPr="00000000">
              <w:rPr>
                <w:sz w:val="17"/>
                <w:szCs w:val="17"/>
                <w:highlight w:val="white"/>
                <w:rtl w:val="0"/>
              </w:rPr>
              <w:t xml:space="preserve">String </w:t>
            </w:r>
            <w:r w:rsidDel="00000000" w:rsidR="00000000" w:rsidRPr="00000000">
              <w:rPr>
                <w:b w:val="1"/>
                <w:color w:val="660e7a"/>
                <w:sz w:val="17"/>
                <w:szCs w:val="17"/>
                <w:highlight w:val="white"/>
                <w:rtl w:val="0"/>
              </w:rPr>
              <w:t xml:space="preserve">ename</w:t>
            </w:r>
            <w:r w:rsidDel="00000000" w:rsidR="00000000" w:rsidRPr="00000000">
              <w:rPr>
                <w:sz w:val="17"/>
                <w:szCs w:val="17"/>
                <w:highlight w:val="white"/>
                <w:rtl w:val="0"/>
              </w:rPr>
              <w:t xml:space="preserve">;</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r w:rsidDel="00000000" w:rsidR="00000000" w:rsidRPr="00000000">
              <w:rPr>
                <w:color w:val="808000"/>
                <w:sz w:val="17"/>
                <w:szCs w:val="17"/>
                <w:highlight w:val="white"/>
                <w:rtl w:val="0"/>
              </w:rPr>
              <w:t xml:space="preserve">@Column</w:t>
            </w:r>
            <w:r w:rsidDel="00000000" w:rsidR="00000000" w:rsidRPr="00000000">
              <w:rPr>
                <w:sz w:val="17"/>
                <w:szCs w:val="17"/>
                <w:highlight w:val="white"/>
                <w:rtl w:val="0"/>
              </w:rPr>
              <w:t xml:space="preserve">(name = </w:t>
            </w:r>
            <w:r w:rsidDel="00000000" w:rsidR="00000000" w:rsidRPr="00000000">
              <w:rPr>
                <w:b w:val="1"/>
                <w:color w:val="008000"/>
                <w:sz w:val="17"/>
                <w:szCs w:val="17"/>
                <w:highlight w:val="white"/>
                <w:rtl w:val="0"/>
              </w:rPr>
              <w:t xml:space="preserve">"efirst"</w:t>
            </w:r>
            <w:r w:rsidDel="00000000" w:rsidR="00000000" w:rsidRPr="00000000">
              <w:rPr>
                <w:sz w:val="17"/>
                <w:szCs w:val="17"/>
                <w:highlight w:val="white"/>
                <w:rtl w:val="0"/>
              </w:rPr>
              <w:t xml:space="preserv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private </w:t>
            </w:r>
            <w:r w:rsidDel="00000000" w:rsidR="00000000" w:rsidRPr="00000000">
              <w:rPr>
                <w:sz w:val="17"/>
                <w:szCs w:val="17"/>
                <w:highlight w:val="white"/>
                <w:rtl w:val="0"/>
              </w:rPr>
              <w:t xml:space="preserve">String </w:t>
            </w:r>
            <w:r w:rsidDel="00000000" w:rsidR="00000000" w:rsidRPr="00000000">
              <w:rPr>
                <w:b w:val="1"/>
                <w:color w:val="660e7a"/>
                <w:sz w:val="17"/>
                <w:szCs w:val="17"/>
                <w:highlight w:val="white"/>
                <w:rtl w:val="0"/>
              </w:rPr>
              <w:t xml:space="preserve">efirst</w:t>
            </w:r>
            <w:r w:rsidDel="00000000" w:rsidR="00000000" w:rsidRPr="00000000">
              <w:rPr>
                <w:sz w:val="17"/>
                <w:szCs w:val="17"/>
                <w:highlight w:val="white"/>
                <w:rtl w:val="0"/>
              </w:rPr>
              <w:t xml:space="preserv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r w:rsidDel="00000000" w:rsidR="00000000" w:rsidRPr="00000000">
              <w:rPr>
                <w:color w:val="808000"/>
                <w:sz w:val="17"/>
                <w:szCs w:val="17"/>
                <w:highlight w:val="white"/>
                <w:rtl w:val="0"/>
              </w:rPr>
              <w:t xml:space="preserve">@Column</w:t>
            </w:r>
            <w:r w:rsidDel="00000000" w:rsidR="00000000" w:rsidRPr="00000000">
              <w:rPr>
                <w:sz w:val="17"/>
                <w:szCs w:val="17"/>
                <w:highlight w:val="white"/>
                <w:rtl w:val="0"/>
              </w:rPr>
              <w:t xml:space="preserve">(name = </w:t>
            </w:r>
            <w:r w:rsidDel="00000000" w:rsidR="00000000" w:rsidRPr="00000000">
              <w:rPr>
                <w:b w:val="1"/>
                <w:color w:val="008000"/>
                <w:sz w:val="17"/>
                <w:szCs w:val="17"/>
                <w:highlight w:val="white"/>
                <w:rtl w:val="0"/>
              </w:rPr>
              <w:t xml:space="preserve">"job"</w:t>
            </w:r>
            <w:r w:rsidDel="00000000" w:rsidR="00000000" w:rsidRPr="00000000">
              <w:rPr>
                <w:sz w:val="17"/>
                <w:szCs w:val="17"/>
                <w:highlight w:val="white"/>
                <w:rtl w:val="0"/>
              </w:rPr>
              <w:t xml:space="preserve">)</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private </w:t>
            </w:r>
            <w:r w:rsidDel="00000000" w:rsidR="00000000" w:rsidRPr="00000000">
              <w:rPr>
                <w:sz w:val="17"/>
                <w:szCs w:val="17"/>
                <w:highlight w:val="white"/>
                <w:rtl w:val="0"/>
              </w:rPr>
              <w:t xml:space="preserve">String </w:t>
            </w:r>
            <w:r w:rsidDel="00000000" w:rsidR="00000000" w:rsidRPr="00000000">
              <w:rPr>
                <w:b w:val="1"/>
                <w:color w:val="660e7a"/>
                <w:sz w:val="17"/>
                <w:szCs w:val="17"/>
                <w:highlight w:val="white"/>
                <w:rtl w:val="0"/>
              </w:rPr>
              <w:t xml:space="preserve">job</w:t>
            </w:r>
            <w:r w:rsidDel="00000000" w:rsidR="00000000" w:rsidRPr="00000000">
              <w:rPr>
                <w:sz w:val="17"/>
                <w:szCs w:val="17"/>
                <w:highlight w:val="white"/>
                <w:rtl w:val="0"/>
              </w:rPr>
              <w:t xml:space="preserve">;</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r w:rsidDel="00000000" w:rsidR="00000000" w:rsidRPr="00000000">
              <w:rPr>
                <w:color w:val="808000"/>
                <w:sz w:val="17"/>
                <w:szCs w:val="17"/>
                <w:highlight w:val="white"/>
                <w:rtl w:val="0"/>
              </w:rPr>
              <w:t xml:space="preserve">@Column</w:t>
            </w:r>
            <w:r w:rsidDel="00000000" w:rsidR="00000000" w:rsidRPr="00000000">
              <w:rPr>
                <w:sz w:val="17"/>
                <w:szCs w:val="17"/>
                <w:highlight w:val="white"/>
                <w:rtl w:val="0"/>
              </w:rPr>
              <w:t xml:space="preserve">(name = </w:t>
            </w:r>
            <w:r w:rsidDel="00000000" w:rsidR="00000000" w:rsidRPr="00000000">
              <w:rPr>
                <w:b w:val="1"/>
                <w:color w:val="008000"/>
                <w:sz w:val="17"/>
                <w:szCs w:val="17"/>
                <w:highlight w:val="white"/>
                <w:rtl w:val="0"/>
              </w:rPr>
              <w:t xml:space="preserve">"mgr"</w:t>
            </w:r>
            <w:r w:rsidDel="00000000" w:rsidR="00000000" w:rsidRPr="00000000">
              <w:rPr>
                <w:sz w:val="17"/>
                <w:szCs w:val="17"/>
                <w:highlight w:val="white"/>
                <w:rtl w:val="0"/>
              </w:rPr>
              <w:t xml:space="preserv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private </w:t>
            </w:r>
            <w:r w:rsidDel="00000000" w:rsidR="00000000" w:rsidRPr="00000000">
              <w:rPr>
                <w:sz w:val="17"/>
                <w:szCs w:val="17"/>
                <w:highlight w:val="white"/>
                <w:rtl w:val="0"/>
              </w:rPr>
              <w:t xml:space="preserve">Long </w:t>
            </w:r>
            <w:r w:rsidDel="00000000" w:rsidR="00000000" w:rsidRPr="00000000">
              <w:rPr>
                <w:b w:val="1"/>
                <w:color w:val="660e7a"/>
                <w:sz w:val="17"/>
                <w:szCs w:val="17"/>
                <w:highlight w:val="white"/>
                <w:rtl w:val="0"/>
              </w:rPr>
              <w:t xml:space="preserve">mgr</w:t>
            </w:r>
            <w:r w:rsidDel="00000000" w:rsidR="00000000" w:rsidRPr="00000000">
              <w:rPr>
                <w:sz w:val="17"/>
                <w:szCs w:val="17"/>
                <w:highlight w:val="white"/>
                <w:rtl w:val="0"/>
              </w:rPr>
              <w:t xml:space="preserve">;</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r w:rsidDel="00000000" w:rsidR="00000000" w:rsidRPr="00000000">
              <w:rPr>
                <w:color w:val="808000"/>
                <w:sz w:val="17"/>
                <w:szCs w:val="17"/>
                <w:highlight w:val="white"/>
                <w:rtl w:val="0"/>
              </w:rPr>
              <w:t xml:space="preserve">@Column</w:t>
            </w:r>
            <w:r w:rsidDel="00000000" w:rsidR="00000000" w:rsidRPr="00000000">
              <w:rPr>
                <w:sz w:val="17"/>
                <w:szCs w:val="17"/>
                <w:highlight w:val="white"/>
                <w:rtl w:val="0"/>
              </w:rPr>
              <w:t xml:space="preserve">(name = </w:t>
            </w:r>
            <w:r w:rsidDel="00000000" w:rsidR="00000000" w:rsidRPr="00000000">
              <w:rPr>
                <w:b w:val="1"/>
                <w:color w:val="008000"/>
                <w:sz w:val="17"/>
                <w:szCs w:val="17"/>
                <w:highlight w:val="white"/>
                <w:rtl w:val="0"/>
              </w:rPr>
              <w:t xml:space="preserve">"sal"</w:t>
            </w:r>
            <w:r w:rsidDel="00000000" w:rsidR="00000000" w:rsidRPr="00000000">
              <w:rPr>
                <w:sz w:val="17"/>
                <w:szCs w:val="17"/>
                <w:highlight w:val="white"/>
                <w:rtl w:val="0"/>
              </w:rPr>
              <w:t xml:space="preserv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private </w:t>
            </w:r>
            <w:r w:rsidDel="00000000" w:rsidR="00000000" w:rsidRPr="00000000">
              <w:rPr>
                <w:sz w:val="17"/>
                <w:szCs w:val="17"/>
                <w:highlight w:val="white"/>
                <w:rtl w:val="0"/>
              </w:rPr>
              <w:t xml:space="preserve">Long </w:t>
            </w:r>
            <w:r w:rsidDel="00000000" w:rsidR="00000000" w:rsidRPr="00000000">
              <w:rPr>
                <w:b w:val="1"/>
                <w:color w:val="660e7a"/>
                <w:sz w:val="17"/>
                <w:szCs w:val="17"/>
                <w:highlight w:val="white"/>
                <w:rtl w:val="0"/>
              </w:rPr>
              <w:t xml:space="preserve">sal</w:t>
            </w:r>
            <w:r w:rsidDel="00000000" w:rsidR="00000000" w:rsidRPr="00000000">
              <w:rPr>
                <w:sz w:val="17"/>
                <w:szCs w:val="17"/>
                <w:highlight w:val="white"/>
                <w:rtl w:val="0"/>
              </w:rPr>
              <w:t xml:space="preserve">;</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   public </w:t>
            </w:r>
            <w:r w:rsidDel="00000000" w:rsidR="00000000" w:rsidRPr="00000000">
              <w:rPr>
                <w:sz w:val="17"/>
                <w:szCs w:val="17"/>
                <w:highlight w:val="white"/>
                <w:rtl w:val="0"/>
              </w:rPr>
              <w:t xml:space="preserve">Long getEmpno()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return </w:t>
            </w:r>
            <w:r w:rsidDel="00000000" w:rsidR="00000000" w:rsidRPr="00000000">
              <w:rPr>
                <w:b w:val="1"/>
                <w:color w:val="660e7a"/>
                <w:sz w:val="17"/>
                <w:szCs w:val="17"/>
                <w:highlight w:val="white"/>
                <w:rtl w:val="0"/>
              </w:rPr>
              <w:t xml:space="preserve">empno</w:t>
            </w:r>
            <w:r w:rsidDel="00000000" w:rsidR="00000000" w:rsidRPr="00000000">
              <w:rPr>
                <w:sz w:val="17"/>
                <w:szCs w:val="17"/>
                <w:highlight w:val="white"/>
                <w:rtl w:val="0"/>
              </w:rPr>
              <w:t xml:space="preserve">;</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   public void </w:t>
            </w:r>
            <w:r w:rsidDel="00000000" w:rsidR="00000000" w:rsidRPr="00000000">
              <w:rPr>
                <w:sz w:val="17"/>
                <w:szCs w:val="17"/>
                <w:highlight w:val="white"/>
                <w:rtl w:val="0"/>
              </w:rPr>
              <w:t xml:space="preserve">setEmpno(Long empno)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this</w:t>
            </w:r>
            <w:r w:rsidDel="00000000" w:rsidR="00000000" w:rsidRPr="00000000">
              <w:rPr>
                <w:sz w:val="17"/>
                <w:szCs w:val="17"/>
                <w:highlight w:val="white"/>
                <w:rtl w:val="0"/>
              </w:rPr>
              <w:t xml:space="preserve">.</w:t>
            </w:r>
            <w:r w:rsidDel="00000000" w:rsidR="00000000" w:rsidRPr="00000000">
              <w:rPr>
                <w:b w:val="1"/>
                <w:color w:val="660e7a"/>
                <w:sz w:val="17"/>
                <w:szCs w:val="17"/>
                <w:highlight w:val="white"/>
                <w:rtl w:val="0"/>
              </w:rPr>
              <w:t xml:space="preserve">empno </w:t>
            </w:r>
            <w:r w:rsidDel="00000000" w:rsidR="00000000" w:rsidRPr="00000000">
              <w:rPr>
                <w:sz w:val="17"/>
                <w:szCs w:val="17"/>
                <w:highlight w:val="white"/>
                <w:rtl w:val="0"/>
              </w:rPr>
              <w:t xml:space="preserve">= empno;</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7"/>
                <w:szCs w:val="17"/>
                <w:highlight w:val="white"/>
                <w:rtl w:val="0"/>
              </w:rPr>
              <w:t xml:space="preserve">}</w:t>
            </w:r>
            <w:r w:rsidDel="00000000" w:rsidR="00000000" w:rsidRPr="00000000">
              <w:rPr>
                <w:rtl w:val="0"/>
              </w:rPr>
            </w:r>
          </w:p>
        </w:tc>
      </w:tr>
    </w:tbl>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create a package repository</w:t>
      </w:r>
    </w:p>
    <w:p w:rsidR="00000000" w:rsidDel="00000000" w:rsidP="00000000" w:rsidRDefault="00000000" w:rsidRPr="00000000" w14:paraId="00000231">
      <w:pPr>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EmpRepository.java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package </w:t>
            </w:r>
            <w:r w:rsidDel="00000000" w:rsidR="00000000" w:rsidRPr="00000000">
              <w:rPr>
                <w:sz w:val="17"/>
                <w:szCs w:val="17"/>
                <w:highlight w:val="white"/>
                <w:rtl w:val="0"/>
              </w:rPr>
              <w:t xml:space="preserve">com.isep.testjpa.repository;</w:t>
            </w:r>
          </w:p>
          <w:p w:rsidR="00000000" w:rsidDel="00000000" w:rsidP="00000000" w:rsidRDefault="00000000" w:rsidRPr="00000000" w14:paraId="00000234">
            <w:pPr>
              <w:widowControl w:val="0"/>
              <w:spacing w:line="240" w:lineRule="auto"/>
              <w:rPr>
                <w:sz w:val="17"/>
                <w:szCs w:val="17"/>
                <w:highlight w:val="white"/>
              </w:rPr>
            </w:pPr>
            <w:r w:rsidDel="00000000" w:rsidR="00000000" w:rsidRPr="00000000">
              <w:rPr>
                <w:rtl w:val="0"/>
              </w:rPr>
            </w:r>
          </w:p>
          <w:p w:rsidR="00000000" w:rsidDel="00000000" w:rsidP="00000000" w:rsidRDefault="00000000" w:rsidRPr="00000000" w14:paraId="00000235">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com.isep.testjpa.model.Emp;</w:t>
            </w:r>
          </w:p>
          <w:p w:rsidR="00000000" w:rsidDel="00000000" w:rsidP="00000000" w:rsidRDefault="00000000" w:rsidRPr="00000000" w14:paraId="00000236">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org.springframework.data.jpa.repository.JpaRepository;</w:t>
            </w:r>
          </w:p>
          <w:p w:rsidR="00000000" w:rsidDel="00000000" w:rsidP="00000000" w:rsidRDefault="00000000" w:rsidRPr="00000000" w14:paraId="00000237">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org.springframework.stereotype.</w:t>
            </w:r>
            <w:r w:rsidDel="00000000" w:rsidR="00000000" w:rsidRPr="00000000">
              <w:rPr>
                <w:color w:val="808000"/>
                <w:sz w:val="17"/>
                <w:szCs w:val="17"/>
                <w:highlight w:val="white"/>
                <w:rtl w:val="0"/>
              </w:rPr>
              <w:t xml:space="preserve">Repository</w:t>
            </w:r>
            <w:r w:rsidDel="00000000" w:rsidR="00000000" w:rsidRPr="00000000">
              <w:rPr>
                <w:sz w:val="17"/>
                <w:szCs w:val="17"/>
                <w:highlight w:val="white"/>
                <w:rtl w:val="0"/>
              </w:rPr>
              <w:t xml:space="preserve">;</w:t>
            </w:r>
          </w:p>
          <w:p w:rsidR="00000000" w:rsidDel="00000000" w:rsidP="00000000" w:rsidRDefault="00000000" w:rsidRPr="00000000" w14:paraId="00000238">
            <w:pPr>
              <w:widowControl w:val="0"/>
              <w:spacing w:line="240" w:lineRule="auto"/>
              <w:rPr>
                <w:sz w:val="17"/>
                <w:szCs w:val="17"/>
                <w:highlight w:val="white"/>
              </w:rPr>
            </w:pPr>
            <w:r w:rsidDel="00000000" w:rsidR="00000000" w:rsidRPr="00000000">
              <w:rPr>
                <w:rtl w:val="0"/>
              </w:rPr>
            </w:r>
          </w:p>
          <w:p w:rsidR="00000000" w:rsidDel="00000000" w:rsidP="00000000" w:rsidRDefault="00000000" w:rsidRPr="00000000" w14:paraId="00000239">
            <w:pPr>
              <w:widowControl w:val="0"/>
              <w:spacing w:line="240" w:lineRule="auto"/>
              <w:rPr>
                <w:color w:val="808000"/>
                <w:sz w:val="17"/>
                <w:szCs w:val="17"/>
                <w:highlight w:val="white"/>
              </w:rPr>
            </w:pPr>
            <w:r w:rsidDel="00000000" w:rsidR="00000000" w:rsidRPr="00000000">
              <w:rPr>
                <w:color w:val="808000"/>
                <w:sz w:val="17"/>
                <w:szCs w:val="17"/>
                <w:highlight w:val="white"/>
                <w:rtl w:val="0"/>
              </w:rPr>
              <w:t xml:space="preserve">@Repository</w:t>
            </w:r>
          </w:p>
          <w:p w:rsidR="00000000" w:rsidDel="00000000" w:rsidP="00000000" w:rsidRDefault="00000000" w:rsidRPr="00000000" w14:paraId="0000023A">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public interface </w:t>
            </w:r>
            <w:r w:rsidDel="00000000" w:rsidR="00000000" w:rsidRPr="00000000">
              <w:rPr>
                <w:sz w:val="17"/>
                <w:szCs w:val="17"/>
                <w:highlight w:val="white"/>
                <w:rtl w:val="0"/>
              </w:rPr>
              <w:t xml:space="preserve">EmpRepository </w:t>
            </w:r>
            <w:r w:rsidDel="00000000" w:rsidR="00000000" w:rsidRPr="00000000">
              <w:rPr>
                <w:b w:val="1"/>
                <w:color w:val="000080"/>
                <w:sz w:val="17"/>
                <w:szCs w:val="17"/>
                <w:highlight w:val="white"/>
                <w:rtl w:val="0"/>
              </w:rPr>
              <w:t xml:space="preserve">extends </w:t>
            </w:r>
            <w:r w:rsidDel="00000000" w:rsidR="00000000" w:rsidRPr="00000000">
              <w:rPr>
                <w:sz w:val="17"/>
                <w:szCs w:val="17"/>
                <w:highlight w:val="white"/>
                <w:rtl w:val="0"/>
              </w:rPr>
              <w:t xml:space="preserve">JpaRepository&lt;Emp, Long&gt; {</w:t>
            </w:r>
          </w:p>
          <w:p w:rsidR="00000000" w:rsidDel="00000000" w:rsidP="00000000" w:rsidRDefault="00000000" w:rsidRPr="00000000" w14:paraId="0000023B">
            <w:pPr>
              <w:widowControl w:val="0"/>
              <w:spacing w:line="240" w:lineRule="auto"/>
              <w:rPr>
                <w:sz w:val="17"/>
                <w:szCs w:val="17"/>
                <w:highlight w:val="white"/>
              </w:rPr>
            </w:pPr>
            <w:r w:rsidDel="00000000" w:rsidR="00000000" w:rsidRPr="00000000">
              <w:rPr>
                <w:rtl w:val="0"/>
              </w:rPr>
            </w:r>
          </w:p>
          <w:p w:rsidR="00000000" w:rsidDel="00000000" w:rsidP="00000000" w:rsidRDefault="00000000" w:rsidRPr="00000000" w14:paraId="0000023C">
            <w:pPr>
              <w:widowControl w:val="0"/>
              <w:spacing w:line="240" w:lineRule="auto"/>
              <w:rPr>
                <w:sz w:val="17"/>
                <w:szCs w:val="17"/>
                <w:highlight w:val="white"/>
              </w:rPr>
            </w:pPr>
            <w:r w:rsidDel="00000000" w:rsidR="00000000" w:rsidRPr="00000000">
              <w:rPr>
                <w:sz w:val="17"/>
                <w:szCs w:val="17"/>
                <w:highlight w:val="white"/>
                <w:rtl w:val="0"/>
              </w:rPr>
              <w:t xml:space="preserve">}</w:t>
            </w:r>
          </w:p>
          <w:p w:rsidR="00000000" w:rsidDel="00000000" w:rsidP="00000000" w:rsidRDefault="00000000" w:rsidRPr="00000000" w14:paraId="0000023D">
            <w:pPr>
              <w:widowControl w:val="0"/>
              <w:spacing w:line="240" w:lineRule="auto"/>
              <w:rPr>
                <w:b w:val="1"/>
                <w:color w:val="000080"/>
                <w:sz w:val="17"/>
                <w:szCs w:val="17"/>
                <w:highlight w:val="white"/>
              </w:rPr>
            </w:pPr>
            <w:r w:rsidDel="00000000" w:rsidR="00000000" w:rsidRPr="00000000">
              <w:rPr>
                <w:rtl w:val="0"/>
              </w:rPr>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In your class SimpleController, add a new HTTP Endpoint to GET the list of Employees. This will look like this: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SimpleController.java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package </w:t>
            </w:r>
            <w:r w:rsidDel="00000000" w:rsidR="00000000" w:rsidRPr="00000000">
              <w:rPr>
                <w:sz w:val="17"/>
                <w:szCs w:val="17"/>
                <w:highlight w:val="white"/>
                <w:rtl w:val="0"/>
              </w:rPr>
              <w:t xml:space="preserve">com.isep.testjpa.controller;</w:t>
            </w:r>
          </w:p>
          <w:p w:rsidR="00000000" w:rsidDel="00000000" w:rsidP="00000000" w:rsidRDefault="00000000" w:rsidRPr="00000000" w14:paraId="00000244">
            <w:pPr>
              <w:widowControl w:val="0"/>
              <w:spacing w:line="240" w:lineRule="auto"/>
              <w:rPr>
                <w:sz w:val="17"/>
                <w:szCs w:val="17"/>
                <w:highlight w:val="white"/>
              </w:rPr>
            </w:pPr>
            <w:r w:rsidDel="00000000" w:rsidR="00000000" w:rsidRPr="00000000">
              <w:rPr>
                <w:rtl w:val="0"/>
              </w:rPr>
            </w:r>
          </w:p>
          <w:p w:rsidR="00000000" w:rsidDel="00000000" w:rsidP="00000000" w:rsidRDefault="00000000" w:rsidRPr="00000000" w14:paraId="00000245">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com.isep.testjpa.repository.EmpRepository;</w:t>
            </w:r>
          </w:p>
          <w:p w:rsidR="00000000" w:rsidDel="00000000" w:rsidP="00000000" w:rsidRDefault="00000000" w:rsidRPr="00000000" w14:paraId="00000246">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com.isep.testjpa.model.Emp;</w:t>
            </w:r>
          </w:p>
          <w:p w:rsidR="00000000" w:rsidDel="00000000" w:rsidP="00000000" w:rsidRDefault="00000000" w:rsidRPr="00000000" w14:paraId="00000247">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org.springframework.beans.factory.annotation.</w:t>
            </w:r>
            <w:r w:rsidDel="00000000" w:rsidR="00000000" w:rsidRPr="00000000">
              <w:rPr>
                <w:color w:val="808000"/>
                <w:sz w:val="17"/>
                <w:szCs w:val="17"/>
                <w:highlight w:val="white"/>
                <w:rtl w:val="0"/>
              </w:rPr>
              <w:t xml:space="preserve">Autowired</w:t>
            </w:r>
            <w:r w:rsidDel="00000000" w:rsidR="00000000" w:rsidRPr="00000000">
              <w:rPr>
                <w:sz w:val="17"/>
                <w:szCs w:val="17"/>
                <w:highlight w:val="white"/>
                <w:rtl w:val="0"/>
              </w:rPr>
              <w:t xml:space="preserve">;</w:t>
            </w:r>
          </w:p>
          <w:p w:rsidR="00000000" w:rsidDel="00000000" w:rsidP="00000000" w:rsidRDefault="00000000" w:rsidRPr="00000000" w14:paraId="00000248">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org.springframework.data.repository.query.</w:t>
            </w:r>
            <w:r w:rsidDel="00000000" w:rsidR="00000000" w:rsidRPr="00000000">
              <w:rPr>
                <w:color w:val="808000"/>
                <w:sz w:val="17"/>
                <w:szCs w:val="17"/>
                <w:highlight w:val="white"/>
                <w:rtl w:val="0"/>
              </w:rPr>
              <w:t xml:space="preserve">Param</w:t>
            </w:r>
            <w:r w:rsidDel="00000000" w:rsidR="00000000" w:rsidRPr="00000000">
              <w:rPr>
                <w:sz w:val="17"/>
                <w:szCs w:val="17"/>
                <w:highlight w:val="white"/>
                <w:rtl w:val="0"/>
              </w:rPr>
              <w:t xml:space="preserve">;</w:t>
            </w:r>
          </w:p>
          <w:p w:rsidR="00000000" w:rsidDel="00000000" w:rsidP="00000000" w:rsidRDefault="00000000" w:rsidRPr="00000000" w14:paraId="00000249">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org.springframework.web.bind.annotation.</w:t>
            </w:r>
            <w:r w:rsidDel="00000000" w:rsidR="00000000" w:rsidRPr="00000000">
              <w:rPr>
                <w:color w:val="808000"/>
                <w:sz w:val="17"/>
                <w:szCs w:val="17"/>
                <w:highlight w:val="white"/>
                <w:rtl w:val="0"/>
              </w:rPr>
              <w:t xml:space="preserve">RequestMapping</w:t>
            </w:r>
            <w:r w:rsidDel="00000000" w:rsidR="00000000" w:rsidRPr="00000000">
              <w:rPr>
                <w:sz w:val="17"/>
                <w:szCs w:val="17"/>
                <w:highlight w:val="white"/>
                <w:rtl w:val="0"/>
              </w:rPr>
              <w:t xml:space="preserve">;</w:t>
            </w:r>
          </w:p>
          <w:p w:rsidR="00000000" w:rsidDel="00000000" w:rsidP="00000000" w:rsidRDefault="00000000" w:rsidRPr="00000000" w14:paraId="0000024A">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org.springframework.web.bind.annotation.RequestMethod;</w:t>
            </w:r>
          </w:p>
          <w:p w:rsidR="00000000" w:rsidDel="00000000" w:rsidP="00000000" w:rsidRDefault="00000000" w:rsidRPr="00000000" w14:paraId="0000024B">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org.springframework.web.bind.annotation.</w:t>
            </w:r>
            <w:r w:rsidDel="00000000" w:rsidR="00000000" w:rsidRPr="00000000">
              <w:rPr>
                <w:color w:val="808000"/>
                <w:sz w:val="17"/>
                <w:szCs w:val="17"/>
                <w:highlight w:val="white"/>
                <w:rtl w:val="0"/>
              </w:rPr>
              <w:t xml:space="preserve">RestController</w:t>
            </w:r>
            <w:r w:rsidDel="00000000" w:rsidR="00000000" w:rsidRPr="00000000">
              <w:rPr>
                <w:sz w:val="17"/>
                <w:szCs w:val="17"/>
                <w:highlight w:val="white"/>
                <w:rtl w:val="0"/>
              </w:rPr>
              <w:t xml:space="preserve">;</w:t>
            </w:r>
          </w:p>
          <w:p w:rsidR="00000000" w:rsidDel="00000000" w:rsidP="00000000" w:rsidRDefault="00000000" w:rsidRPr="00000000" w14:paraId="0000024C">
            <w:pPr>
              <w:widowControl w:val="0"/>
              <w:spacing w:line="240" w:lineRule="auto"/>
              <w:rPr>
                <w:sz w:val="17"/>
                <w:szCs w:val="17"/>
                <w:highlight w:val="white"/>
              </w:rPr>
            </w:pPr>
            <w:r w:rsidDel="00000000" w:rsidR="00000000" w:rsidRPr="00000000">
              <w:rPr>
                <w:rtl w:val="0"/>
              </w:rPr>
            </w:r>
          </w:p>
          <w:p w:rsidR="00000000" w:rsidDel="00000000" w:rsidP="00000000" w:rsidRDefault="00000000" w:rsidRPr="00000000" w14:paraId="0000024D">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java.util.List;</w:t>
            </w:r>
          </w:p>
          <w:p w:rsidR="00000000" w:rsidDel="00000000" w:rsidP="00000000" w:rsidRDefault="00000000" w:rsidRPr="00000000" w14:paraId="0000024E">
            <w:pPr>
              <w:widowControl w:val="0"/>
              <w:spacing w:line="240" w:lineRule="auto"/>
              <w:rPr>
                <w:sz w:val="17"/>
                <w:szCs w:val="17"/>
                <w:highlight w:val="white"/>
              </w:rPr>
            </w:pPr>
            <w:r w:rsidDel="00000000" w:rsidR="00000000" w:rsidRPr="00000000">
              <w:rPr>
                <w:rtl w:val="0"/>
              </w:rPr>
            </w:r>
          </w:p>
          <w:p w:rsidR="00000000" w:rsidDel="00000000" w:rsidP="00000000" w:rsidRDefault="00000000" w:rsidRPr="00000000" w14:paraId="0000024F">
            <w:pPr>
              <w:widowControl w:val="0"/>
              <w:spacing w:line="240" w:lineRule="auto"/>
              <w:rPr>
                <w:color w:val="808000"/>
                <w:sz w:val="17"/>
                <w:szCs w:val="17"/>
                <w:highlight w:val="white"/>
              </w:rPr>
            </w:pPr>
            <w:r w:rsidDel="00000000" w:rsidR="00000000" w:rsidRPr="00000000">
              <w:rPr>
                <w:color w:val="808000"/>
                <w:sz w:val="17"/>
                <w:szCs w:val="17"/>
                <w:highlight w:val="white"/>
                <w:rtl w:val="0"/>
              </w:rPr>
              <w:t xml:space="preserve">@RestController</w:t>
            </w:r>
          </w:p>
          <w:p w:rsidR="00000000" w:rsidDel="00000000" w:rsidP="00000000" w:rsidRDefault="00000000" w:rsidRPr="00000000" w14:paraId="00000250">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public class </w:t>
            </w:r>
            <w:r w:rsidDel="00000000" w:rsidR="00000000" w:rsidRPr="00000000">
              <w:rPr>
                <w:sz w:val="17"/>
                <w:szCs w:val="17"/>
                <w:highlight w:val="white"/>
                <w:rtl w:val="0"/>
              </w:rPr>
              <w:t xml:space="preserve">SimpleController {</w:t>
            </w:r>
          </w:p>
          <w:p w:rsidR="00000000" w:rsidDel="00000000" w:rsidP="00000000" w:rsidRDefault="00000000" w:rsidRPr="00000000" w14:paraId="00000251">
            <w:pPr>
              <w:widowControl w:val="0"/>
              <w:spacing w:line="240" w:lineRule="auto"/>
              <w:rPr>
                <w:sz w:val="17"/>
                <w:szCs w:val="17"/>
                <w:highlight w:val="white"/>
              </w:rPr>
            </w:pPr>
            <w:r w:rsidDel="00000000" w:rsidR="00000000" w:rsidRPr="00000000">
              <w:rPr>
                <w:rtl w:val="0"/>
              </w:rPr>
            </w:r>
          </w:p>
          <w:p w:rsidR="00000000" w:rsidDel="00000000" w:rsidP="00000000" w:rsidRDefault="00000000" w:rsidRPr="00000000" w14:paraId="00000252">
            <w:pPr>
              <w:widowControl w:val="0"/>
              <w:spacing w:line="240" w:lineRule="auto"/>
              <w:rPr>
                <w:color w:val="808000"/>
                <w:sz w:val="17"/>
                <w:szCs w:val="17"/>
                <w:highlight w:val="white"/>
              </w:rPr>
            </w:pPr>
            <w:r w:rsidDel="00000000" w:rsidR="00000000" w:rsidRPr="00000000">
              <w:rPr>
                <w:sz w:val="17"/>
                <w:szCs w:val="17"/>
                <w:highlight w:val="white"/>
                <w:rtl w:val="0"/>
              </w:rPr>
              <w:t xml:space="preserve">   </w:t>
            </w:r>
            <w:r w:rsidDel="00000000" w:rsidR="00000000" w:rsidRPr="00000000">
              <w:rPr>
                <w:color w:val="808000"/>
                <w:sz w:val="17"/>
                <w:szCs w:val="17"/>
                <w:highlight w:val="white"/>
                <w:rtl w:val="0"/>
              </w:rPr>
              <w:t xml:space="preserve">@Autowired</w:t>
            </w:r>
          </w:p>
          <w:p w:rsidR="00000000" w:rsidDel="00000000" w:rsidP="00000000" w:rsidRDefault="00000000" w:rsidRPr="00000000" w14:paraId="00000253">
            <w:pPr>
              <w:widowControl w:val="0"/>
              <w:spacing w:line="240" w:lineRule="auto"/>
              <w:rPr>
                <w:sz w:val="17"/>
                <w:szCs w:val="17"/>
                <w:highlight w:val="white"/>
              </w:rPr>
            </w:pPr>
            <w:r w:rsidDel="00000000" w:rsidR="00000000" w:rsidRPr="00000000">
              <w:rPr>
                <w:color w:val="808000"/>
                <w:sz w:val="17"/>
                <w:szCs w:val="17"/>
                <w:highlight w:val="white"/>
                <w:rtl w:val="0"/>
              </w:rPr>
              <w:t xml:space="preserve">   </w:t>
            </w:r>
            <w:r w:rsidDel="00000000" w:rsidR="00000000" w:rsidRPr="00000000">
              <w:rPr>
                <w:b w:val="1"/>
                <w:color w:val="000080"/>
                <w:sz w:val="17"/>
                <w:szCs w:val="17"/>
                <w:highlight w:val="white"/>
                <w:rtl w:val="0"/>
              </w:rPr>
              <w:t xml:space="preserve">private </w:t>
            </w:r>
            <w:r w:rsidDel="00000000" w:rsidR="00000000" w:rsidRPr="00000000">
              <w:rPr>
                <w:sz w:val="17"/>
                <w:szCs w:val="17"/>
                <w:highlight w:val="white"/>
                <w:rtl w:val="0"/>
              </w:rPr>
              <w:t xml:space="preserve">EmpRepository </w:t>
            </w:r>
            <w:r w:rsidDel="00000000" w:rsidR="00000000" w:rsidRPr="00000000">
              <w:rPr>
                <w:b w:val="1"/>
                <w:color w:val="660e7a"/>
                <w:sz w:val="17"/>
                <w:szCs w:val="17"/>
                <w:highlight w:val="white"/>
                <w:rtl w:val="0"/>
              </w:rPr>
              <w:t xml:space="preserve">empRepository</w:t>
            </w:r>
            <w:r w:rsidDel="00000000" w:rsidR="00000000" w:rsidRPr="00000000">
              <w:rPr>
                <w:sz w:val="17"/>
                <w:szCs w:val="17"/>
                <w:highlight w:val="white"/>
                <w:rtl w:val="0"/>
              </w:rPr>
              <w:t xml:space="preserve">;</w:t>
            </w:r>
          </w:p>
          <w:p w:rsidR="00000000" w:rsidDel="00000000" w:rsidP="00000000" w:rsidRDefault="00000000" w:rsidRPr="00000000" w14:paraId="00000254">
            <w:pPr>
              <w:widowControl w:val="0"/>
              <w:spacing w:line="240" w:lineRule="auto"/>
              <w:rPr>
                <w:sz w:val="17"/>
                <w:szCs w:val="17"/>
                <w:highlight w:val="white"/>
              </w:rPr>
            </w:pPr>
            <w:r w:rsidDel="00000000" w:rsidR="00000000" w:rsidRPr="00000000">
              <w:rPr>
                <w:rtl w:val="0"/>
              </w:rPr>
            </w:r>
          </w:p>
          <w:p w:rsidR="00000000" w:rsidDel="00000000" w:rsidP="00000000" w:rsidRDefault="00000000" w:rsidRPr="00000000" w14:paraId="00000255">
            <w:pPr>
              <w:widowControl w:val="0"/>
              <w:spacing w:line="240" w:lineRule="auto"/>
              <w:rPr>
                <w:sz w:val="17"/>
                <w:szCs w:val="17"/>
                <w:highlight w:val="white"/>
              </w:rPr>
            </w:pPr>
            <w:r w:rsidDel="00000000" w:rsidR="00000000" w:rsidRPr="00000000">
              <w:rPr>
                <w:sz w:val="17"/>
                <w:szCs w:val="17"/>
                <w:highlight w:val="white"/>
                <w:rtl w:val="0"/>
              </w:rPr>
              <w:t xml:space="preserve">   </w:t>
            </w:r>
            <w:r w:rsidDel="00000000" w:rsidR="00000000" w:rsidRPr="00000000">
              <w:rPr>
                <w:color w:val="808000"/>
                <w:sz w:val="17"/>
                <w:szCs w:val="17"/>
                <w:highlight w:val="white"/>
                <w:rtl w:val="0"/>
              </w:rPr>
              <w:t xml:space="preserve">@RequestMapping</w:t>
            </w:r>
            <w:r w:rsidDel="00000000" w:rsidR="00000000" w:rsidRPr="00000000">
              <w:rPr>
                <w:sz w:val="17"/>
                <w:szCs w:val="17"/>
                <w:highlight w:val="white"/>
                <w:rtl w:val="0"/>
              </w:rPr>
              <w:t xml:space="preserve">(value=</w:t>
            </w:r>
            <w:r w:rsidDel="00000000" w:rsidR="00000000" w:rsidRPr="00000000">
              <w:rPr>
                <w:b w:val="1"/>
                <w:color w:val="008000"/>
                <w:sz w:val="17"/>
                <w:szCs w:val="17"/>
                <w:highlight w:val="white"/>
                <w:rtl w:val="0"/>
              </w:rPr>
              <w:t xml:space="preserve">"/"</w:t>
            </w:r>
            <w:r w:rsidDel="00000000" w:rsidR="00000000" w:rsidRPr="00000000">
              <w:rPr>
                <w:sz w:val="17"/>
                <w:szCs w:val="17"/>
                <w:highlight w:val="white"/>
                <w:rtl w:val="0"/>
              </w:rPr>
              <w:t xml:space="preserve">, method= RequestMethod.</w:t>
            </w:r>
            <w:r w:rsidDel="00000000" w:rsidR="00000000" w:rsidRPr="00000000">
              <w:rPr>
                <w:b w:val="1"/>
                <w:i w:val="1"/>
                <w:color w:val="660e7a"/>
                <w:sz w:val="17"/>
                <w:szCs w:val="17"/>
                <w:highlight w:val="white"/>
                <w:rtl w:val="0"/>
              </w:rPr>
              <w:t xml:space="preserve">GET</w:t>
            </w:r>
            <w:r w:rsidDel="00000000" w:rsidR="00000000" w:rsidRPr="00000000">
              <w:rPr>
                <w:sz w:val="17"/>
                <w:szCs w:val="17"/>
                <w:highlight w:val="white"/>
                <w:rtl w:val="0"/>
              </w:rPr>
              <w:t xml:space="preserve">)</w:t>
            </w:r>
          </w:p>
          <w:p w:rsidR="00000000" w:rsidDel="00000000" w:rsidP="00000000" w:rsidRDefault="00000000" w:rsidRPr="00000000" w14:paraId="00000256">
            <w:pPr>
              <w:widowControl w:val="0"/>
              <w:spacing w:line="240" w:lineRule="auto"/>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public </w:t>
            </w:r>
            <w:r w:rsidDel="00000000" w:rsidR="00000000" w:rsidRPr="00000000">
              <w:rPr>
                <w:sz w:val="17"/>
                <w:szCs w:val="17"/>
                <w:highlight w:val="white"/>
                <w:rtl w:val="0"/>
              </w:rPr>
              <w:t xml:space="preserve">String hello(</w:t>
            </w:r>
            <w:r w:rsidDel="00000000" w:rsidR="00000000" w:rsidRPr="00000000">
              <w:rPr>
                <w:color w:val="808000"/>
                <w:sz w:val="17"/>
                <w:szCs w:val="17"/>
                <w:highlight w:val="white"/>
                <w:rtl w:val="0"/>
              </w:rPr>
              <w:t xml:space="preserve">@Param</w:t>
            </w:r>
            <w:r w:rsidDel="00000000" w:rsidR="00000000" w:rsidRPr="00000000">
              <w:rPr>
                <w:sz w:val="17"/>
                <w:szCs w:val="17"/>
                <w:highlight w:val="white"/>
                <w:rtl w:val="0"/>
              </w:rPr>
              <w:t xml:space="preserve">(</w:t>
            </w:r>
            <w:r w:rsidDel="00000000" w:rsidR="00000000" w:rsidRPr="00000000">
              <w:rPr>
                <w:b w:val="1"/>
                <w:color w:val="008000"/>
                <w:sz w:val="17"/>
                <w:szCs w:val="17"/>
                <w:highlight w:val="white"/>
                <w:rtl w:val="0"/>
              </w:rPr>
              <w:t xml:space="preserve">"name"</w:t>
            </w:r>
            <w:r w:rsidDel="00000000" w:rsidR="00000000" w:rsidRPr="00000000">
              <w:rPr>
                <w:sz w:val="17"/>
                <w:szCs w:val="17"/>
                <w:highlight w:val="white"/>
                <w:rtl w:val="0"/>
              </w:rPr>
              <w:t xml:space="preserve">) String name) {</w:t>
            </w:r>
          </w:p>
          <w:p w:rsidR="00000000" w:rsidDel="00000000" w:rsidP="00000000" w:rsidRDefault="00000000" w:rsidRPr="00000000" w14:paraId="00000257">
            <w:pPr>
              <w:widowControl w:val="0"/>
              <w:spacing w:line="240" w:lineRule="auto"/>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return </w:t>
            </w:r>
            <w:r w:rsidDel="00000000" w:rsidR="00000000" w:rsidRPr="00000000">
              <w:rPr>
                <w:b w:val="1"/>
                <w:color w:val="008000"/>
                <w:sz w:val="17"/>
                <w:szCs w:val="17"/>
                <w:highlight w:val="white"/>
                <w:rtl w:val="0"/>
              </w:rPr>
              <w:t xml:space="preserve">"Hello " </w:t>
            </w:r>
            <w:r w:rsidDel="00000000" w:rsidR="00000000" w:rsidRPr="00000000">
              <w:rPr>
                <w:sz w:val="17"/>
                <w:szCs w:val="17"/>
                <w:highlight w:val="white"/>
                <w:rtl w:val="0"/>
              </w:rPr>
              <w:t xml:space="preserve">+ name;</w:t>
            </w:r>
          </w:p>
          <w:p w:rsidR="00000000" w:rsidDel="00000000" w:rsidP="00000000" w:rsidRDefault="00000000" w:rsidRPr="00000000" w14:paraId="00000258">
            <w:pPr>
              <w:widowControl w:val="0"/>
              <w:spacing w:line="240" w:lineRule="auto"/>
              <w:rPr>
                <w:sz w:val="17"/>
                <w:szCs w:val="17"/>
                <w:highlight w:val="white"/>
              </w:rPr>
            </w:pPr>
            <w:r w:rsidDel="00000000" w:rsidR="00000000" w:rsidRPr="00000000">
              <w:rPr>
                <w:sz w:val="17"/>
                <w:szCs w:val="17"/>
                <w:highlight w:val="white"/>
                <w:rtl w:val="0"/>
              </w:rPr>
              <w:t xml:space="preserve">   }</w:t>
            </w:r>
          </w:p>
          <w:p w:rsidR="00000000" w:rsidDel="00000000" w:rsidP="00000000" w:rsidRDefault="00000000" w:rsidRPr="00000000" w14:paraId="00000259">
            <w:pPr>
              <w:widowControl w:val="0"/>
              <w:spacing w:line="240" w:lineRule="auto"/>
              <w:rPr>
                <w:sz w:val="17"/>
                <w:szCs w:val="17"/>
                <w:highlight w:val="white"/>
              </w:rPr>
            </w:pPr>
            <w:r w:rsidDel="00000000" w:rsidR="00000000" w:rsidRPr="00000000">
              <w:rPr>
                <w:rtl w:val="0"/>
              </w:rPr>
            </w:r>
          </w:p>
          <w:p w:rsidR="00000000" w:rsidDel="00000000" w:rsidP="00000000" w:rsidRDefault="00000000" w:rsidRPr="00000000" w14:paraId="0000025A">
            <w:pPr>
              <w:widowControl w:val="0"/>
              <w:spacing w:line="240" w:lineRule="auto"/>
              <w:rPr>
                <w:sz w:val="17"/>
                <w:szCs w:val="17"/>
                <w:highlight w:val="white"/>
              </w:rPr>
            </w:pPr>
            <w:r w:rsidDel="00000000" w:rsidR="00000000" w:rsidRPr="00000000">
              <w:rPr>
                <w:sz w:val="17"/>
                <w:szCs w:val="17"/>
                <w:highlight w:val="white"/>
                <w:rtl w:val="0"/>
              </w:rPr>
              <w:t xml:space="preserve">   </w:t>
            </w:r>
            <w:r w:rsidDel="00000000" w:rsidR="00000000" w:rsidRPr="00000000">
              <w:rPr>
                <w:color w:val="808000"/>
                <w:sz w:val="17"/>
                <w:szCs w:val="17"/>
                <w:highlight w:val="white"/>
                <w:rtl w:val="0"/>
              </w:rPr>
              <w:t xml:space="preserve">@RequestMapping</w:t>
            </w:r>
            <w:r w:rsidDel="00000000" w:rsidR="00000000" w:rsidRPr="00000000">
              <w:rPr>
                <w:sz w:val="17"/>
                <w:szCs w:val="17"/>
                <w:highlight w:val="white"/>
                <w:rtl w:val="0"/>
              </w:rPr>
              <w:t xml:space="preserve">(value=</w:t>
            </w:r>
            <w:r w:rsidDel="00000000" w:rsidR="00000000" w:rsidRPr="00000000">
              <w:rPr>
                <w:b w:val="1"/>
                <w:color w:val="008000"/>
                <w:sz w:val="17"/>
                <w:szCs w:val="17"/>
                <w:highlight w:val="white"/>
                <w:rtl w:val="0"/>
              </w:rPr>
              <w:t xml:space="preserve">"/employees"</w:t>
            </w:r>
            <w:r w:rsidDel="00000000" w:rsidR="00000000" w:rsidRPr="00000000">
              <w:rPr>
                <w:sz w:val="17"/>
                <w:szCs w:val="17"/>
                <w:highlight w:val="white"/>
                <w:rtl w:val="0"/>
              </w:rPr>
              <w:t xml:space="preserve">, method= RequestMethod.</w:t>
            </w:r>
            <w:r w:rsidDel="00000000" w:rsidR="00000000" w:rsidRPr="00000000">
              <w:rPr>
                <w:b w:val="1"/>
                <w:i w:val="1"/>
                <w:color w:val="660e7a"/>
                <w:sz w:val="17"/>
                <w:szCs w:val="17"/>
                <w:highlight w:val="white"/>
                <w:rtl w:val="0"/>
              </w:rPr>
              <w:t xml:space="preserve">GET</w:t>
            </w:r>
            <w:r w:rsidDel="00000000" w:rsidR="00000000" w:rsidRPr="00000000">
              <w:rPr>
                <w:sz w:val="17"/>
                <w:szCs w:val="17"/>
                <w:highlight w:val="white"/>
                <w:rtl w:val="0"/>
              </w:rPr>
              <w:t xml:space="preserve">)</w:t>
            </w:r>
          </w:p>
          <w:p w:rsidR="00000000" w:rsidDel="00000000" w:rsidP="00000000" w:rsidRDefault="00000000" w:rsidRPr="00000000" w14:paraId="0000025B">
            <w:pPr>
              <w:widowControl w:val="0"/>
              <w:spacing w:line="240" w:lineRule="auto"/>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public </w:t>
            </w:r>
            <w:r w:rsidDel="00000000" w:rsidR="00000000" w:rsidRPr="00000000">
              <w:rPr>
                <w:sz w:val="17"/>
                <w:szCs w:val="17"/>
                <w:highlight w:val="white"/>
                <w:rtl w:val="0"/>
              </w:rPr>
              <w:t xml:space="preserve">List&lt;Emp&gt; getEmployees() {</w:t>
            </w:r>
          </w:p>
          <w:p w:rsidR="00000000" w:rsidDel="00000000" w:rsidP="00000000" w:rsidRDefault="00000000" w:rsidRPr="00000000" w14:paraId="0000025C">
            <w:pPr>
              <w:widowControl w:val="0"/>
              <w:spacing w:line="240" w:lineRule="auto"/>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return </w:t>
            </w:r>
            <w:r w:rsidDel="00000000" w:rsidR="00000000" w:rsidRPr="00000000">
              <w:rPr>
                <w:b w:val="1"/>
                <w:color w:val="660e7a"/>
                <w:sz w:val="17"/>
                <w:szCs w:val="17"/>
                <w:highlight w:val="white"/>
                <w:rtl w:val="0"/>
              </w:rPr>
              <w:t xml:space="preserve">empRepository</w:t>
            </w:r>
            <w:r w:rsidDel="00000000" w:rsidR="00000000" w:rsidRPr="00000000">
              <w:rPr>
                <w:sz w:val="17"/>
                <w:szCs w:val="17"/>
                <w:highlight w:val="white"/>
                <w:rtl w:val="0"/>
              </w:rPr>
              <w:t xml:space="preserve">.findAll();</w:t>
            </w:r>
          </w:p>
          <w:p w:rsidR="00000000" w:rsidDel="00000000" w:rsidP="00000000" w:rsidRDefault="00000000" w:rsidRPr="00000000" w14:paraId="0000025D">
            <w:pPr>
              <w:widowControl w:val="0"/>
              <w:spacing w:line="240" w:lineRule="auto"/>
              <w:rPr>
                <w:sz w:val="17"/>
                <w:szCs w:val="17"/>
                <w:highlight w:val="white"/>
              </w:rPr>
            </w:pPr>
            <w:r w:rsidDel="00000000" w:rsidR="00000000" w:rsidRPr="00000000">
              <w:rPr>
                <w:sz w:val="17"/>
                <w:szCs w:val="17"/>
                <w:highlight w:val="white"/>
                <w:rtl w:val="0"/>
              </w:rPr>
              <w:t xml:space="preserve">   }</w:t>
            </w:r>
          </w:p>
          <w:p w:rsidR="00000000" w:rsidDel="00000000" w:rsidP="00000000" w:rsidRDefault="00000000" w:rsidRPr="00000000" w14:paraId="0000025E">
            <w:pPr>
              <w:widowControl w:val="0"/>
              <w:spacing w:line="240" w:lineRule="auto"/>
              <w:rPr>
                <w:sz w:val="17"/>
                <w:szCs w:val="17"/>
                <w:highlight w:val="white"/>
              </w:rPr>
            </w:pPr>
            <w:r w:rsidDel="00000000" w:rsidR="00000000" w:rsidRPr="00000000">
              <w:rPr>
                <w:rtl w:val="0"/>
              </w:rPr>
            </w:r>
          </w:p>
          <w:p w:rsidR="00000000" w:rsidDel="00000000" w:rsidP="00000000" w:rsidRDefault="00000000" w:rsidRPr="00000000" w14:paraId="0000025F">
            <w:pPr>
              <w:widowControl w:val="0"/>
              <w:spacing w:line="240" w:lineRule="auto"/>
              <w:rPr>
                <w:b w:val="1"/>
                <w:color w:val="000080"/>
                <w:sz w:val="17"/>
                <w:szCs w:val="17"/>
                <w:highlight w:val="white"/>
              </w:rPr>
            </w:pPr>
            <w:r w:rsidDel="00000000" w:rsidR="00000000" w:rsidRPr="00000000">
              <w:rPr>
                <w:sz w:val="17"/>
                <w:szCs w:val="17"/>
                <w:highlight w:val="white"/>
                <w:rtl w:val="0"/>
              </w:rPr>
              <w:t xml:space="preserve">}</w:t>
            </w:r>
            <w:r w:rsidDel="00000000" w:rsidR="00000000" w:rsidRPr="00000000">
              <w:rPr>
                <w:rtl w:val="0"/>
              </w:rPr>
            </w:r>
          </w:p>
        </w:tc>
      </w:tr>
    </w:tbl>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Restart the Application and in your Browser, go to </w:t>
      </w:r>
      <w:hyperlink r:id="rId36">
        <w:r w:rsidDel="00000000" w:rsidR="00000000" w:rsidRPr="00000000">
          <w:rPr>
            <w:color w:val="1155cc"/>
            <w:u w:val="single"/>
            <w:rtl w:val="0"/>
          </w:rPr>
          <w:t xml:space="preserve">http://localhost:9090/employees</w:t>
        </w:r>
      </w:hyperlink>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You should see something like this:</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995488" cy="1237843"/>
            <wp:effectExtent b="0" l="0" r="0" t="0"/>
            <wp:docPr id="13"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1995488" cy="1237843"/>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news ! We clearly see that we have our Employees from the Database in a nice JSON.</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Bad news: There is only the Employee ID.</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This is because, in the Employee class, there is </w:t>
      </w:r>
      <w:hyperlink r:id="rId38">
        <w:r w:rsidDel="00000000" w:rsidR="00000000" w:rsidRPr="00000000">
          <w:rPr>
            <w:color w:val="1155cc"/>
            <w:u w:val="single"/>
            <w:rtl w:val="0"/>
          </w:rPr>
          <w:t xml:space="preserve">Getter/setter</w:t>
        </w:r>
      </w:hyperlink>
      <w:r w:rsidDel="00000000" w:rsidR="00000000" w:rsidRPr="00000000">
        <w:rPr>
          <w:rtl w:val="0"/>
        </w:rPr>
        <w:t xml:space="preserve"> only for the field </w:t>
      </w:r>
      <w:r w:rsidDel="00000000" w:rsidR="00000000" w:rsidRPr="00000000">
        <w:rPr>
          <w:i w:val="1"/>
          <w:rtl w:val="0"/>
        </w:rPr>
        <w:t xml:space="preserve">empno.</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all the fields, you should add Getter/Setter for all the fields.</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 this by by generating it with your IDE (in IntelliJ: Code =&gt; Generate)</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D">
            <w:pPr>
              <w:rPr>
                <w:rFonts w:ascii="Consolas" w:cs="Consolas" w:eastAsia="Consolas" w:hAnsi="Consolas"/>
                <w:color w:val="660066"/>
                <w:sz w:val="18"/>
                <w:szCs w:val="18"/>
              </w:rPr>
            </w:pPr>
            <w:r w:rsidDel="00000000" w:rsidR="00000000" w:rsidRPr="00000000">
              <w:rPr>
                <w:rFonts w:ascii="Consolas" w:cs="Consolas" w:eastAsia="Consolas" w:hAnsi="Consolas"/>
                <w:color w:val="660066"/>
                <w:sz w:val="18"/>
                <w:szCs w:val="18"/>
              </w:rPr>
              <w:drawing>
                <wp:inline distB="114300" distT="114300" distL="114300" distR="114300">
                  <wp:extent cx="571500" cy="673100"/>
                  <wp:effectExtent b="0" l="0" r="0" t="0"/>
                  <wp:docPr id="11" name="image3.jpg"/>
                  <a:graphic>
                    <a:graphicData uri="http://schemas.openxmlformats.org/drawingml/2006/picture">
                      <pic:pic>
                        <pic:nvPicPr>
                          <pic:cNvPr id="0" name="image3.jpg"/>
                          <pic:cNvPicPr preferRelativeResize="0"/>
                        </pic:nvPicPr>
                        <pic:blipFill>
                          <a:blip r:embed="rId39"/>
                          <a:srcRect b="0" l="0" r="0" t="0"/>
                          <a:stretch>
                            <a:fillRect/>
                          </a:stretch>
                        </pic:blipFill>
                        <pic:spPr>
                          <a:xfrm>
                            <a:off x="0" y="0"/>
                            <a:ext cx="571500" cy="673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rPr>
                <w:color w:val="008000"/>
              </w:rPr>
            </w:pPr>
            <w:r w:rsidDel="00000000" w:rsidR="00000000" w:rsidRPr="00000000">
              <w:rPr>
                <w:color w:val="008000"/>
                <w:rtl w:val="0"/>
              </w:rPr>
              <w:t xml:space="preserve">Tips : You can </w:t>
            </w:r>
          </w:p>
          <w:p w:rsidR="00000000" w:rsidDel="00000000" w:rsidP="00000000" w:rsidRDefault="00000000" w:rsidRPr="00000000" w14:paraId="0000026F">
            <w:pPr>
              <w:rPr>
                <w:color w:val="008000"/>
              </w:rPr>
            </w:pPr>
            <w:r w:rsidDel="00000000" w:rsidR="00000000" w:rsidRPr="00000000">
              <w:rPr>
                <w:color w:val="008000"/>
                <w:rtl w:val="0"/>
              </w:rPr>
              <w:t xml:space="preserve">Add the Maven dependencies here:</w:t>
            </w:r>
          </w:p>
          <w:p w:rsidR="00000000" w:rsidDel="00000000" w:rsidP="00000000" w:rsidRDefault="00000000" w:rsidRPr="00000000" w14:paraId="00000270">
            <w:pPr>
              <w:rPr>
                <w:color w:val="008000"/>
              </w:rPr>
            </w:pPr>
            <w:hyperlink r:id="rId40">
              <w:r w:rsidDel="00000000" w:rsidR="00000000" w:rsidRPr="00000000">
                <w:rPr>
                  <w:color w:val="008000"/>
                  <w:u w:val="single"/>
                  <w:rtl w:val="0"/>
                </w:rPr>
                <w:t xml:space="preserve">https://mvnrepository.com/artifact/org.projectlombok/lombok/1.18.12</w:t>
              </w:r>
            </w:hyperlink>
            <w:r w:rsidDel="00000000" w:rsidR="00000000" w:rsidRPr="00000000">
              <w:rPr>
                <w:rtl w:val="0"/>
              </w:rPr>
            </w:r>
          </w:p>
          <w:p w:rsidR="00000000" w:rsidDel="00000000" w:rsidP="00000000" w:rsidRDefault="00000000" w:rsidRPr="00000000" w14:paraId="00000271">
            <w:pPr>
              <w:rPr>
                <w:color w:val="008000"/>
              </w:rPr>
            </w:pPr>
            <w:r w:rsidDel="00000000" w:rsidR="00000000" w:rsidRPr="00000000">
              <w:rPr>
                <w:color w:val="008000"/>
                <w:rtl w:val="0"/>
              </w:rPr>
              <w:t xml:space="preserve">In your pom.xml</w:t>
            </w:r>
          </w:p>
          <w:p w:rsidR="00000000" w:rsidDel="00000000" w:rsidP="00000000" w:rsidRDefault="00000000" w:rsidRPr="00000000" w14:paraId="00000272">
            <w:pPr>
              <w:rPr>
                <w:color w:val="008000"/>
              </w:rPr>
            </w:pPr>
            <w:r w:rsidDel="00000000" w:rsidR="00000000" w:rsidRPr="00000000">
              <w:rPr>
                <w:rtl w:val="0"/>
              </w:rPr>
            </w:r>
          </w:p>
          <w:p w:rsidR="00000000" w:rsidDel="00000000" w:rsidP="00000000" w:rsidRDefault="00000000" w:rsidRPr="00000000" w14:paraId="00000273">
            <w:pPr>
              <w:rPr>
                <w:b w:val="1"/>
                <w:color w:val="008000"/>
              </w:rPr>
            </w:pPr>
            <w:r w:rsidDel="00000000" w:rsidR="00000000" w:rsidRPr="00000000">
              <w:rPr>
                <w:color w:val="008000"/>
                <w:rtl w:val="0"/>
              </w:rPr>
              <w:t xml:space="preserve">Then in Emp.java, above </w:t>
            </w:r>
            <w:r w:rsidDel="00000000" w:rsidR="00000000" w:rsidRPr="00000000">
              <w:rPr>
                <w:b w:val="1"/>
                <w:color w:val="008000"/>
                <w:rtl w:val="0"/>
              </w:rPr>
              <w:t xml:space="preserve">public class Emp {</w:t>
            </w:r>
          </w:p>
          <w:p w:rsidR="00000000" w:rsidDel="00000000" w:rsidP="00000000" w:rsidRDefault="00000000" w:rsidRPr="00000000" w14:paraId="00000274">
            <w:pPr>
              <w:rPr>
                <w:color w:val="008000"/>
              </w:rPr>
            </w:pPr>
            <w:r w:rsidDel="00000000" w:rsidR="00000000" w:rsidRPr="00000000">
              <w:rPr>
                <w:color w:val="008000"/>
                <w:rtl w:val="0"/>
              </w:rPr>
              <w:t xml:space="preserve">Add the following line:</w:t>
            </w:r>
          </w:p>
          <w:p w:rsidR="00000000" w:rsidDel="00000000" w:rsidP="00000000" w:rsidRDefault="00000000" w:rsidRPr="00000000" w14:paraId="00000275">
            <w:pPr>
              <w:rPr>
                <w:b w:val="1"/>
                <w:color w:val="008000"/>
              </w:rPr>
            </w:pPr>
            <w:r w:rsidDel="00000000" w:rsidR="00000000" w:rsidRPr="00000000">
              <w:rPr>
                <w:b w:val="1"/>
                <w:color w:val="008000"/>
                <w:rtl w:val="0"/>
              </w:rPr>
              <w:t xml:space="preserve">@Data</w:t>
            </w:r>
          </w:p>
          <w:p w:rsidR="00000000" w:rsidDel="00000000" w:rsidP="00000000" w:rsidRDefault="00000000" w:rsidRPr="00000000" w14:paraId="00000276">
            <w:pPr>
              <w:rPr>
                <w:color w:val="008000"/>
              </w:rPr>
            </w:pPr>
            <w:r w:rsidDel="00000000" w:rsidR="00000000" w:rsidRPr="00000000">
              <w:rPr>
                <w:color w:val="008000"/>
                <w:rtl w:val="0"/>
              </w:rPr>
              <w:t xml:space="preserve">Example/Doc here: </w:t>
            </w:r>
            <w:hyperlink r:id="rId41">
              <w:r w:rsidDel="00000000" w:rsidR="00000000" w:rsidRPr="00000000">
                <w:rPr>
                  <w:color w:val="1155cc"/>
                  <w:u w:val="single"/>
                  <w:rtl w:val="0"/>
                </w:rPr>
                <w:t xml:space="preserve">https://projectlombok.org/features/Data</w:t>
              </w:r>
            </w:hyperlink>
            <w:r w:rsidDel="00000000" w:rsidR="00000000" w:rsidRPr="00000000">
              <w:rPr>
                <w:rtl w:val="0"/>
              </w:rPr>
            </w:r>
          </w:p>
          <w:p w:rsidR="00000000" w:rsidDel="00000000" w:rsidP="00000000" w:rsidRDefault="00000000" w:rsidRPr="00000000" w14:paraId="00000277">
            <w:pPr>
              <w:rPr>
                <w:color w:val="008000"/>
              </w:rPr>
            </w:pPr>
            <w:r w:rsidDel="00000000" w:rsidR="00000000" w:rsidRPr="00000000">
              <w:rPr>
                <w:color w:val="008000"/>
                <w:rtl w:val="0"/>
              </w:rPr>
              <w:t xml:space="preserve">This will generate automatically the Getter and Setter on the fly when you compile.</w:t>
            </w:r>
          </w:p>
          <w:p w:rsidR="00000000" w:rsidDel="00000000" w:rsidP="00000000" w:rsidRDefault="00000000" w:rsidRPr="00000000" w14:paraId="00000278">
            <w:pPr>
              <w:rPr>
                <w:color w:val="008000"/>
              </w:rPr>
            </w:pPr>
            <w:r w:rsidDel="00000000" w:rsidR="00000000" w:rsidRPr="00000000">
              <w:rPr>
                <w:color w:val="008000"/>
                <w:rtl w:val="0"/>
              </w:rPr>
              <w:t xml:space="preserve">And your code will be very light !</w:t>
            </w:r>
          </w:p>
          <w:p w:rsidR="00000000" w:rsidDel="00000000" w:rsidP="00000000" w:rsidRDefault="00000000" w:rsidRPr="00000000" w14:paraId="00000279">
            <w:pPr>
              <w:rPr>
                <w:color w:val="008000"/>
              </w:rPr>
            </w:pPr>
            <w:r w:rsidDel="00000000" w:rsidR="00000000" w:rsidRPr="00000000">
              <w:rPr>
                <w:color w:val="008000"/>
                <w:rtl w:val="0"/>
              </w:rPr>
              <w:t xml:space="preserve">In your IDE, be sure to activate “Annotation Processing”, example in IntelliJ, go to Preferences, and search “Annotation”, then in Annotation Processors, click on “Enable annotation Processing”.</w:t>
            </w:r>
          </w:p>
        </w:tc>
      </w:tr>
    </w:tbl>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Restart Application, and go to </w:t>
      </w:r>
      <w:hyperlink r:id="rId42">
        <w:r w:rsidDel="00000000" w:rsidR="00000000" w:rsidRPr="00000000">
          <w:rPr>
            <w:color w:val="1155cc"/>
            <w:u w:val="single"/>
            <w:rtl w:val="0"/>
          </w:rPr>
          <w:t xml:space="preserve">http://localhost:9090/employees</w:t>
        </w:r>
      </w:hyperlink>
      <w:r w:rsidDel="00000000" w:rsidR="00000000" w:rsidRPr="00000000">
        <w:rPr>
          <w:rtl w:val="0"/>
        </w:rPr>
        <w:t xml:space="preserve"> you should now see all the employees attributes:</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Style w:val="Heading4"/>
        <w:rPr/>
      </w:pPr>
      <w:bookmarkStart w:colFirst="0" w:colLast="0" w:name="_jgm0g4enwniv" w:id="25"/>
      <w:bookmarkEnd w:id="25"/>
      <w:r w:rsidDel="00000000" w:rsidR="00000000" w:rsidRPr="00000000">
        <w:rPr>
          <w:rtl w:val="0"/>
        </w:rPr>
        <w:t xml:space="preserve">Exercise III.4 : Create an Object via JPA and expose it on a REST endpoint</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In SimpleController, add the last method</w:t>
      </w:r>
    </w:p>
    <w:p w:rsidR="00000000" w:rsidDel="00000000" w:rsidP="00000000" w:rsidRDefault="00000000" w:rsidRPr="00000000" w14:paraId="00000280">
      <w:pPr>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SimpleController.java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package </w:t>
            </w:r>
            <w:r w:rsidDel="00000000" w:rsidR="00000000" w:rsidRPr="00000000">
              <w:rPr>
                <w:sz w:val="17"/>
                <w:szCs w:val="17"/>
                <w:highlight w:val="white"/>
                <w:rtl w:val="0"/>
              </w:rPr>
              <w:t xml:space="preserve">com.isep.testjpa.controller;</w:t>
            </w:r>
          </w:p>
          <w:p w:rsidR="00000000" w:rsidDel="00000000" w:rsidP="00000000" w:rsidRDefault="00000000" w:rsidRPr="00000000" w14:paraId="00000283">
            <w:pPr>
              <w:widowControl w:val="0"/>
              <w:spacing w:line="240" w:lineRule="auto"/>
              <w:rPr>
                <w:sz w:val="17"/>
                <w:szCs w:val="17"/>
                <w:highlight w:val="white"/>
              </w:rPr>
            </w:pPr>
            <w:r w:rsidDel="00000000" w:rsidR="00000000" w:rsidRPr="00000000">
              <w:rPr>
                <w:rtl w:val="0"/>
              </w:rPr>
            </w:r>
          </w:p>
          <w:p w:rsidR="00000000" w:rsidDel="00000000" w:rsidP="00000000" w:rsidRDefault="00000000" w:rsidRPr="00000000" w14:paraId="00000284">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com.isep.testjpa.repository.EmpRepository;</w:t>
            </w:r>
          </w:p>
          <w:p w:rsidR="00000000" w:rsidDel="00000000" w:rsidP="00000000" w:rsidRDefault="00000000" w:rsidRPr="00000000" w14:paraId="00000285">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com.isep.testjpa.model.Emp;</w:t>
            </w:r>
          </w:p>
          <w:p w:rsidR="00000000" w:rsidDel="00000000" w:rsidP="00000000" w:rsidRDefault="00000000" w:rsidRPr="00000000" w14:paraId="00000286">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org.springframework.beans.factory.annotation.</w:t>
            </w:r>
            <w:r w:rsidDel="00000000" w:rsidR="00000000" w:rsidRPr="00000000">
              <w:rPr>
                <w:color w:val="808000"/>
                <w:sz w:val="17"/>
                <w:szCs w:val="17"/>
                <w:highlight w:val="white"/>
                <w:rtl w:val="0"/>
              </w:rPr>
              <w:t xml:space="preserve">Autowired</w:t>
            </w:r>
            <w:r w:rsidDel="00000000" w:rsidR="00000000" w:rsidRPr="00000000">
              <w:rPr>
                <w:sz w:val="17"/>
                <w:szCs w:val="17"/>
                <w:highlight w:val="white"/>
                <w:rtl w:val="0"/>
              </w:rPr>
              <w:t xml:space="preserve">;</w:t>
            </w:r>
          </w:p>
          <w:p w:rsidR="00000000" w:rsidDel="00000000" w:rsidP="00000000" w:rsidRDefault="00000000" w:rsidRPr="00000000" w14:paraId="00000287">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org.springframework.data.repository.query.</w:t>
            </w:r>
            <w:r w:rsidDel="00000000" w:rsidR="00000000" w:rsidRPr="00000000">
              <w:rPr>
                <w:color w:val="808000"/>
                <w:sz w:val="17"/>
                <w:szCs w:val="17"/>
                <w:highlight w:val="white"/>
                <w:rtl w:val="0"/>
              </w:rPr>
              <w:t xml:space="preserve">Param</w:t>
            </w:r>
            <w:r w:rsidDel="00000000" w:rsidR="00000000" w:rsidRPr="00000000">
              <w:rPr>
                <w:sz w:val="17"/>
                <w:szCs w:val="17"/>
                <w:highlight w:val="white"/>
                <w:rtl w:val="0"/>
              </w:rPr>
              <w:t xml:space="preserve">;</w:t>
            </w:r>
          </w:p>
          <w:p w:rsidR="00000000" w:rsidDel="00000000" w:rsidP="00000000" w:rsidRDefault="00000000" w:rsidRPr="00000000" w14:paraId="00000288">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org.springframework.web.bind.annotation.</w:t>
            </w:r>
            <w:r w:rsidDel="00000000" w:rsidR="00000000" w:rsidRPr="00000000">
              <w:rPr>
                <w:color w:val="808000"/>
                <w:sz w:val="17"/>
                <w:szCs w:val="17"/>
                <w:highlight w:val="white"/>
                <w:rtl w:val="0"/>
              </w:rPr>
              <w:t xml:space="preserve">RequestMapping</w:t>
            </w:r>
            <w:r w:rsidDel="00000000" w:rsidR="00000000" w:rsidRPr="00000000">
              <w:rPr>
                <w:sz w:val="17"/>
                <w:szCs w:val="17"/>
                <w:highlight w:val="white"/>
                <w:rtl w:val="0"/>
              </w:rPr>
              <w:t xml:space="preserve">;</w:t>
            </w:r>
          </w:p>
          <w:p w:rsidR="00000000" w:rsidDel="00000000" w:rsidP="00000000" w:rsidRDefault="00000000" w:rsidRPr="00000000" w14:paraId="00000289">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org.springframework.web.bind.annotation.RequestMethod;</w:t>
            </w:r>
          </w:p>
          <w:p w:rsidR="00000000" w:rsidDel="00000000" w:rsidP="00000000" w:rsidRDefault="00000000" w:rsidRPr="00000000" w14:paraId="0000028A">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org.springframework.web.bind.annotation.</w:t>
            </w:r>
            <w:r w:rsidDel="00000000" w:rsidR="00000000" w:rsidRPr="00000000">
              <w:rPr>
                <w:color w:val="808000"/>
                <w:sz w:val="17"/>
                <w:szCs w:val="17"/>
                <w:highlight w:val="white"/>
                <w:rtl w:val="0"/>
              </w:rPr>
              <w:t xml:space="preserve">RestController</w:t>
            </w:r>
            <w:r w:rsidDel="00000000" w:rsidR="00000000" w:rsidRPr="00000000">
              <w:rPr>
                <w:sz w:val="17"/>
                <w:szCs w:val="17"/>
                <w:highlight w:val="white"/>
                <w:rtl w:val="0"/>
              </w:rPr>
              <w:t xml:space="preserve">;</w:t>
            </w:r>
          </w:p>
          <w:p w:rsidR="00000000" w:rsidDel="00000000" w:rsidP="00000000" w:rsidRDefault="00000000" w:rsidRPr="00000000" w14:paraId="0000028B">
            <w:pPr>
              <w:widowControl w:val="0"/>
              <w:spacing w:line="240" w:lineRule="auto"/>
              <w:rPr>
                <w:sz w:val="17"/>
                <w:szCs w:val="17"/>
                <w:highlight w:val="white"/>
              </w:rPr>
            </w:pPr>
            <w:r w:rsidDel="00000000" w:rsidR="00000000" w:rsidRPr="00000000">
              <w:rPr>
                <w:rtl w:val="0"/>
              </w:rPr>
            </w:r>
          </w:p>
          <w:p w:rsidR="00000000" w:rsidDel="00000000" w:rsidP="00000000" w:rsidRDefault="00000000" w:rsidRPr="00000000" w14:paraId="0000028C">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java.util.List;</w:t>
            </w:r>
          </w:p>
          <w:p w:rsidR="00000000" w:rsidDel="00000000" w:rsidP="00000000" w:rsidRDefault="00000000" w:rsidRPr="00000000" w14:paraId="0000028D">
            <w:pPr>
              <w:widowControl w:val="0"/>
              <w:spacing w:line="240" w:lineRule="auto"/>
              <w:rPr>
                <w:sz w:val="17"/>
                <w:szCs w:val="17"/>
                <w:highlight w:val="white"/>
              </w:rPr>
            </w:pPr>
            <w:r w:rsidDel="00000000" w:rsidR="00000000" w:rsidRPr="00000000">
              <w:rPr>
                <w:rtl w:val="0"/>
              </w:rPr>
            </w:r>
          </w:p>
          <w:p w:rsidR="00000000" w:rsidDel="00000000" w:rsidP="00000000" w:rsidRDefault="00000000" w:rsidRPr="00000000" w14:paraId="0000028E">
            <w:pPr>
              <w:widowControl w:val="0"/>
              <w:spacing w:line="240" w:lineRule="auto"/>
              <w:rPr>
                <w:color w:val="808000"/>
                <w:sz w:val="17"/>
                <w:szCs w:val="17"/>
                <w:highlight w:val="white"/>
              </w:rPr>
            </w:pPr>
            <w:r w:rsidDel="00000000" w:rsidR="00000000" w:rsidRPr="00000000">
              <w:rPr>
                <w:color w:val="808000"/>
                <w:sz w:val="17"/>
                <w:szCs w:val="17"/>
                <w:highlight w:val="white"/>
                <w:rtl w:val="0"/>
              </w:rPr>
              <w:t xml:space="preserve">@RestController</w:t>
            </w:r>
          </w:p>
          <w:p w:rsidR="00000000" w:rsidDel="00000000" w:rsidP="00000000" w:rsidRDefault="00000000" w:rsidRPr="00000000" w14:paraId="0000028F">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public class </w:t>
            </w:r>
            <w:r w:rsidDel="00000000" w:rsidR="00000000" w:rsidRPr="00000000">
              <w:rPr>
                <w:sz w:val="17"/>
                <w:szCs w:val="17"/>
                <w:highlight w:val="white"/>
                <w:rtl w:val="0"/>
              </w:rPr>
              <w:t xml:space="preserve">SimpleController {</w:t>
            </w:r>
          </w:p>
          <w:p w:rsidR="00000000" w:rsidDel="00000000" w:rsidP="00000000" w:rsidRDefault="00000000" w:rsidRPr="00000000" w14:paraId="00000290">
            <w:pPr>
              <w:widowControl w:val="0"/>
              <w:spacing w:line="240" w:lineRule="auto"/>
              <w:rPr>
                <w:sz w:val="17"/>
                <w:szCs w:val="17"/>
                <w:highlight w:val="white"/>
              </w:rPr>
            </w:pPr>
            <w:r w:rsidDel="00000000" w:rsidR="00000000" w:rsidRPr="00000000">
              <w:rPr>
                <w:rtl w:val="0"/>
              </w:rPr>
            </w:r>
          </w:p>
          <w:p w:rsidR="00000000" w:rsidDel="00000000" w:rsidP="00000000" w:rsidRDefault="00000000" w:rsidRPr="00000000" w14:paraId="00000291">
            <w:pPr>
              <w:widowControl w:val="0"/>
              <w:spacing w:line="240" w:lineRule="auto"/>
              <w:rPr>
                <w:color w:val="808000"/>
                <w:sz w:val="17"/>
                <w:szCs w:val="17"/>
                <w:highlight w:val="white"/>
              </w:rPr>
            </w:pPr>
            <w:r w:rsidDel="00000000" w:rsidR="00000000" w:rsidRPr="00000000">
              <w:rPr>
                <w:sz w:val="17"/>
                <w:szCs w:val="17"/>
                <w:highlight w:val="white"/>
                <w:rtl w:val="0"/>
              </w:rPr>
              <w:t xml:space="preserve">   </w:t>
            </w:r>
            <w:r w:rsidDel="00000000" w:rsidR="00000000" w:rsidRPr="00000000">
              <w:rPr>
                <w:color w:val="808000"/>
                <w:sz w:val="17"/>
                <w:szCs w:val="17"/>
                <w:highlight w:val="white"/>
                <w:rtl w:val="0"/>
              </w:rPr>
              <w:t xml:space="preserve">@Autowired</w:t>
            </w:r>
          </w:p>
          <w:p w:rsidR="00000000" w:rsidDel="00000000" w:rsidP="00000000" w:rsidRDefault="00000000" w:rsidRPr="00000000" w14:paraId="00000292">
            <w:pPr>
              <w:widowControl w:val="0"/>
              <w:spacing w:line="240" w:lineRule="auto"/>
              <w:rPr>
                <w:sz w:val="17"/>
                <w:szCs w:val="17"/>
                <w:highlight w:val="white"/>
              </w:rPr>
            </w:pPr>
            <w:r w:rsidDel="00000000" w:rsidR="00000000" w:rsidRPr="00000000">
              <w:rPr>
                <w:color w:val="808000"/>
                <w:sz w:val="17"/>
                <w:szCs w:val="17"/>
                <w:highlight w:val="white"/>
                <w:rtl w:val="0"/>
              </w:rPr>
              <w:t xml:space="preserve">   </w:t>
            </w:r>
            <w:r w:rsidDel="00000000" w:rsidR="00000000" w:rsidRPr="00000000">
              <w:rPr>
                <w:b w:val="1"/>
                <w:color w:val="000080"/>
                <w:sz w:val="17"/>
                <w:szCs w:val="17"/>
                <w:highlight w:val="white"/>
                <w:rtl w:val="0"/>
              </w:rPr>
              <w:t xml:space="preserve">private </w:t>
            </w:r>
            <w:r w:rsidDel="00000000" w:rsidR="00000000" w:rsidRPr="00000000">
              <w:rPr>
                <w:sz w:val="17"/>
                <w:szCs w:val="17"/>
                <w:highlight w:val="white"/>
                <w:rtl w:val="0"/>
              </w:rPr>
              <w:t xml:space="preserve">EmpRepository </w:t>
            </w:r>
            <w:r w:rsidDel="00000000" w:rsidR="00000000" w:rsidRPr="00000000">
              <w:rPr>
                <w:b w:val="1"/>
                <w:color w:val="660e7a"/>
                <w:sz w:val="17"/>
                <w:szCs w:val="17"/>
                <w:highlight w:val="white"/>
                <w:rtl w:val="0"/>
              </w:rPr>
              <w:t xml:space="preserve">empRepository</w:t>
            </w:r>
            <w:r w:rsidDel="00000000" w:rsidR="00000000" w:rsidRPr="00000000">
              <w:rPr>
                <w:sz w:val="17"/>
                <w:szCs w:val="17"/>
                <w:highlight w:val="white"/>
                <w:rtl w:val="0"/>
              </w:rPr>
              <w:t xml:space="preserve">;</w:t>
            </w:r>
          </w:p>
          <w:p w:rsidR="00000000" w:rsidDel="00000000" w:rsidP="00000000" w:rsidRDefault="00000000" w:rsidRPr="00000000" w14:paraId="00000293">
            <w:pPr>
              <w:widowControl w:val="0"/>
              <w:spacing w:line="240" w:lineRule="auto"/>
              <w:rPr>
                <w:sz w:val="17"/>
                <w:szCs w:val="17"/>
                <w:highlight w:val="white"/>
              </w:rPr>
            </w:pPr>
            <w:r w:rsidDel="00000000" w:rsidR="00000000" w:rsidRPr="00000000">
              <w:rPr>
                <w:rtl w:val="0"/>
              </w:rPr>
            </w:r>
          </w:p>
          <w:p w:rsidR="00000000" w:rsidDel="00000000" w:rsidP="00000000" w:rsidRDefault="00000000" w:rsidRPr="00000000" w14:paraId="00000294">
            <w:pPr>
              <w:widowControl w:val="0"/>
              <w:spacing w:line="240" w:lineRule="auto"/>
              <w:rPr>
                <w:sz w:val="17"/>
                <w:szCs w:val="17"/>
                <w:highlight w:val="white"/>
              </w:rPr>
            </w:pPr>
            <w:r w:rsidDel="00000000" w:rsidR="00000000" w:rsidRPr="00000000">
              <w:rPr>
                <w:sz w:val="17"/>
                <w:szCs w:val="17"/>
                <w:highlight w:val="white"/>
                <w:rtl w:val="0"/>
              </w:rPr>
              <w:t xml:space="preserve">   </w:t>
            </w:r>
            <w:r w:rsidDel="00000000" w:rsidR="00000000" w:rsidRPr="00000000">
              <w:rPr>
                <w:color w:val="808000"/>
                <w:sz w:val="17"/>
                <w:szCs w:val="17"/>
                <w:highlight w:val="white"/>
                <w:rtl w:val="0"/>
              </w:rPr>
              <w:t xml:space="preserve">@RequestMapping</w:t>
            </w:r>
            <w:r w:rsidDel="00000000" w:rsidR="00000000" w:rsidRPr="00000000">
              <w:rPr>
                <w:sz w:val="17"/>
                <w:szCs w:val="17"/>
                <w:highlight w:val="white"/>
                <w:rtl w:val="0"/>
              </w:rPr>
              <w:t xml:space="preserve">(value=</w:t>
            </w:r>
            <w:r w:rsidDel="00000000" w:rsidR="00000000" w:rsidRPr="00000000">
              <w:rPr>
                <w:b w:val="1"/>
                <w:color w:val="008000"/>
                <w:sz w:val="17"/>
                <w:szCs w:val="17"/>
                <w:highlight w:val="white"/>
                <w:rtl w:val="0"/>
              </w:rPr>
              <w:t xml:space="preserve">"/"</w:t>
            </w:r>
            <w:r w:rsidDel="00000000" w:rsidR="00000000" w:rsidRPr="00000000">
              <w:rPr>
                <w:sz w:val="17"/>
                <w:szCs w:val="17"/>
                <w:highlight w:val="white"/>
                <w:rtl w:val="0"/>
              </w:rPr>
              <w:t xml:space="preserve">, method= RequestMethod.</w:t>
            </w:r>
            <w:r w:rsidDel="00000000" w:rsidR="00000000" w:rsidRPr="00000000">
              <w:rPr>
                <w:b w:val="1"/>
                <w:i w:val="1"/>
                <w:color w:val="660e7a"/>
                <w:sz w:val="17"/>
                <w:szCs w:val="17"/>
                <w:highlight w:val="white"/>
                <w:rtl w:val="0"/>
              </w:rPr>
              <w:t xml:space="preserve">GET</w:t>
            </w:r>
            <w:r w:rsidDel="00000000" w:rsidR="00000000" w:rsidRPr="00000000">
              <w:rPr>
                <w:sz w:val="17"/>
                <w:szCs w:val="17"/>
                <w:highlight w:val="white"/>
                <w:rtl w:val="0"/>
              </w:rPr>
              <w:t xml:space="preserve">)</w:t>
            </w:r>
          </w:p>
          <w:p w:rsidR="00000000" w:rsidDel="00000000" w:rsidP="00000000" w:rsidRDefault="00000000" w:rsidRPr="00000000" w14:paraId="00000295">
            <w:pPr>
              <w:widowControl w:val="0"/>
              <w:spacing w:line="240" w:lineRule="auto"/>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public </w:t>
            </w:r>
            <w:r w:rsidDel="00000000" w:rsidR="00000000" w:rsidRPr="00000000">
              <w:rPr>
                <w:sz w:val="17"/>
                <w:szCs w:val="17"/>
                <w:highlight w:val="white"/>
                <w:rtl w:val="0"/>
              </w:rPr>
              <w:t xml:space="preserve">String hello(</w:t>
            </w:r>
            <w:r w:rsidDel="00000000" w:rsidR="00000000" w:rsidRPr="00000000">
              <w:rPr>
                <w:color w:val="808000"/>
                <w:sz w:val="17"/>
                <w:szCs w:val="17"/>
                <w:highlight w:val="white"/>
                <w:rtl w:val="0"/>
              </w:rPr>
              <w:t xml:space="preserve">@Param</w:t>
            </w:r>
            <w:r w:rsidDel="00000000" w:rsidR="00000000" w:rsidRPr="00000000">
              <w:rPr>
                <w:sz w:val="17"/>
                <w:szCs w:val="17"/>
                <w:highlight w:val="white"/>
                <w:rtl w:val="0"/>
              </w:rPr>
              <w:t xml:space="preserve">(</w:t>
            </w:r>
            <w:r w:rsidDel="00000000" w:rsidR="00000000" w:rsidRPr="00000000">
              <w:rPr>
                <w:b w:val="1"/>
                <w:color w:val="008000"/>
                <w:sz w:val="17"/>
                <w:szCs w:val="17"/>
                <w:highlight w:val="white"/>
                <w:rtl w:val="0"/>
              </w:rPr>
              <w:t xml:space="preserve">"name"</w:t>
            </w:r>
            <w:r w:rsidDel="00000000" w:rsidR="00000000" w:rsidRPr="00000000">
              <w:rPr>
                <w:sz w:val="17"/>
                <w:szCs w:val="17"/>
                <w:highlight w:val="white"/>
                <w:rtl w:val="0"/>
              </w:rPr>
              <w:t xml:space="preserve">) String name) {</w:t>
            </w:r>
          </w:p>
          <w:p w:rsidR="00000000" w:rsidDel="00000000" w:rsidP="00000000" w:rsidRDefault="00000000" w:rsidRPr="00000000" w14:paraId="00000296">
            <w:pPr>
              <w:widowControl w:val="0"/>
              <w:spacing w:line="240" w:lineRule="auto"/>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return </w:t>
            </w:r>
            <w:r w:rsidDel="00000000" w:rsidR="00000000" w:rsidRPr="00000000">
              <w:rPr>
                <w:b w:val="1"/>
                <w:color w:val="008000"/>
                <w:sz w:val="17"/>
                <w:szCs w:val="17"/>
                <w:highlight w:val="white"/>
                <w:rtl w:val="0"/>
              </w:rPr>
              <w:t xml:space="preserve">"Hello " </w:t>
            </w:r>
            <w:r w:rsidDel="00000000" w:rsidR="00000000" w:rsidRPr="00000000">
              <w:rPr>
                <w:sz w:val="17"/>
                <w:szCs w:val="17"/>
                <w:highlight w:val="white"/>
                <w:rtl w:val="0"/>
              </w:rPr>
              <w:t xml:space="preserve">+ name;</w:t>
            </w:r>
          </w:p>
          <w:p w:rsidR="00000000" w:rsidDel="00000000" w:rsidP="00000000" w:rsidRDefault="00000000" w:rsidRPr="00000000" w14:paraId="00000297">
            <w:pPr>
              <w:widowControl w:val="0"/>
              <w:spacing w:line="240" w:lineRule="auto"/>
              <w:rPr>
                <w:sz w:val="17"/>
                <w:szCs w:val="17"/>
                <w:highlight w:val="white"/>
              </w:rPr>
            </w:pPr>
            <w:r w:rsidDel="00000000" w:rsidR="00000000" w:rsidRPr="00000000">
              <w:rPr>
                <w:sz w:val="17"/>
                <w:szCs w:val="17"/>
                <w:highlight w:val="white"/>
                <w:rtl w:val="0"/>
              </w:rPr>
              <w:t xml:space="preserve">   }</w:t>
            </w:r>
          </w:p>
          <w:p w:rsidR="00000000" w:rsidDel="00000000" w:rsidP="00000000" w:rsidRDefault="00000000" w:rsidRPr="00000000" w14:paraId="00000298">
            <w:pPr>
              <w:widowControl w:val="0"/>
              <w:spacing w:line="240" w:lineRule="auto"/>
              <w:rPr>
                <w:sz w:val="17"/>
                <w:szCs w:val="17"/>
                <w:highlight w:val="white"/>
              </w:rPr>
            </w:pPr>
            <w:r w:rsidDel="00000000" w:rsidR="00000000" w:rsidRPr="00000000">
              <w:rPr>
                <w:rtl w:val="0"/>
              </w:rPr>
            </w:r>
          </w:p>
          <w:p w:rsidR="00000000" w:rsidDel="00000000" w:rsidP="00000000" w:rsidRDefault="00000000" w:rsidRPr="00000000" w14:paraId="00000299">
            <w:pPr>
              <w:widowControl w:val="0"/>
              <w:spacing w:line="240" w:lineRule="auto"/>
              <w:rPr>
                <w:sz w:val="17"/>
                <w:szCs w:val="17"/>
                <w:highlight w:val="white"/>
              </w:rPr>
            </w:pPr>
            <w:r w:rsidDel="00000000" w:rsidR="00000000" w:rsidRPr="00000000">
              <w:rPr>
                <w:sz w:val="17"/>
                <w:szCs w:val="17"/>
                <w:highlight w:val="white"/>
                <w:rtl w:val="0"/>
              </w:rPr>
              <w:t xml:space="preserve">   </w:t>
            </w:r>
            <w:r w:rsidDel="00000000" w:rsidR="00000000" w:rsidRPr="00000000">
              <w:rPr>
                <w:color w:val="808000"/>
                <w:sz w:val="17"/>
                <w:szCs w:val="17"/>
                <w:highlight w:val="white"/>
                <w:rtl w:val="0"/>
              </w:rPr>
              <w:t xml:space="preserve">@RequestMapping</w:t>
            </w:r>
            <w:r w:rsidDel="00000000" w:rsidR="00000000" w:rsidRPr="00000000">
              <w:rPr>
                <w:sz w:val="17"/>
                <w:szCs w:val="17"/>
                <w:highlight w:val="white"/>
                <w:rtl w:val="0"/>
              </w:rPr>
              <w:t xml:space="preserve">(value=</w:t>
            </w:r>
            <w:r w:rsidDel="00000000" w:rsidR="00000000" w:rsidRPr="00000000">
              <w:rPr>
                <w:b w:val="1"/>
                <w:color w:val="008000"/>
                <w:sz w:val="17"/>
                <w:szCs w:val="17"/>
                <w:highlight w:val="white"/>
                <w:rtl w:val="0"/>
              </w:rPr>
              <w:t xml:space="preserve">"/employees"</w:t>
            </w:r>
            <w:r w:rsidDel="00000000" w:rsidR="00000000" w:rsidRPr="00000000">
              <w:rPr>
                <w:sz w:val="17"/>
                <w:szCs w:val="17"/>
                <w:highlight w:val="white"/>
                <w:rtl w:val="0"/>
              </w:rPr>
              <w:t xml:space="preserve">, method= RequestMethod.</w:t>
            </w:r>
            <w:r w:rsidDel="00000000" w:rsidR="00000000" w:rsidRPr="00000000">
              <w:rPr>
                <w:b w:val="1"/>
                <w:i w:val="1"/>
                <w:color w:val="660e7a"/>
                <w:sz w:val="17"/>
                <w:szCs w:val="17"/>
                <w:highlight w:val="white"/>
                <w:rtl w:val="0"/>
              </w:rPr>
              <w:t xml:space="preserve">GET</w:t>
            </w:r>
            <w:r w:rsidDel="00000000" w:rsidR="00000000" w:rsidRPr="00000000">
              <w:rPr>
                <w:sz w:val="17"/>
                <w:szCs w:val="17"/>
                <w:highlight w:val="white"/>
                <w:rtl w:val="0"/>
              </w:rPr>
              <w:t xml:space="preserve">)</w:t>
            </w:r>
          </w:p>
          <w:p w:rsidR="00000000" w:rsidDel="00000000" w:rsidP="00000000" w:rsidRDefault="00000000" w:rsidRPr="00000000" w14:paraId="0000029A">
            <w:pPr>
              <w:widowControl w:val="0"/>
              <w:spacing w:line="240" w:lineRule="auto"/>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public </w:t>
            </w:r>
            <w:r w:rsidDel="00000000" w:rsidR="00000000" w:rsidRPr="00000000">
              <w:rPr>
                <w:sz w:val="17"/>
                <w:szCs w:val="17"/>
                <w:highlight w:val="white"/>
                <w:rtl w:val="0"/>
              </w:rPr>
              <w:t xml:space="preserve">List&lt;Emp&gt; getEmployees() {</w:t>
            </w:r>
          </w:p>
          <w:p w:rsidR="00000000" w:rsidDel="00000000" w:rsidP="00000000" w:rsidRDefault="00000000" w:rsidRPr="00000000" w14:paraId="0000029B">
            <w:pPr>
              <w:widowControl w:val="0"/>
              <w:spacing w:line="240" w:lineRule="auto"/>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return </w:t>
            </w:r>
            <w:r w:rsidDel="00000000" w:rsidR="00000000" w:rsidRPr="00000000">
              <w:rPr>
                <w:b w:val="1"/>
                <w:color w:val="660e7a"/>
                <w:sz w:val="17"/>
                <w:szCs w:val="17"/>
                <w:highlight w:val="white"/>
                <w:rtl w:val="0"/>
              </w:rPr>
              <w:t xml:space="preserve">empRepository</w:t>
            </w:r>
            <w:r w:rsidDel="00000000" w:rsidR="00000000" w:rsidRPr="00000000">
              <w:rPr>
                <w:sz w:val="17"/>
                <w:szCs w:val="17"/>
                <w:highlight w:val="white"/>
                <w:rtl w:val="0"/>
              </w:rPr>
              <w:t xml:space="preserve">.findAll();</w:t>
            </w:r>
          </w:p>
          <w:p w:rsidR="00000000" w:rsidDel="00000000" w:rsidP="00000000" w:rsidRDefault="00000000" w:rsidRPr="00000000" w14:paraId="0000029C">
            <w:pPr>
              <w:widowControl w:val="0"/>
              <w:spacing w:line="240" w:lineRule="auto"/>
              <w:rPr>
                <w:sz w:val="17"/>
                <w:szCs w:val="17"/>
                <w:highlight w:val="white"/>
              </w:rPr>
            </w:pPr>
            <w:r w:rsidDel="00000000" w:rsidR="00000000" w:rsidRPr="00000000">
              <w:rPr>
                <w:sz w:val="17"/>
                <w:szCs w:val="17"/>
                <w:highlight w:val="white"/>
                <w:rtl w:val="0"/>
              </w:rPr>
              <w:t xml:space="preserve">   }</w:t>
            </w:r>
          </w:p>
          <w:p w:rsidR="00000000" w:rsidDel="00000000" w:rsidP="00000000" w:rsidRDefault="00000000" w:rsidRPr="00000000" w14:paraId="0000029D">
            <w:pPr>
              <w:widowControl w:val="0"/>
              <w:spacing w:line="240" w:lineRule="auto"/>
              <w:rPr>
                <w:sz w:val="17"/>
                <w:szCs w:val="17"/>
                <w:highlight w:val="white"/>
              </w:rPr>
            </w:pPr>
            <w:r w:rsidDel="00000000" w:rsidR="00000000" w:rsidRPr="00000000">
              <w:rPr>
                <w:rtl w:val="0"/>
              </w:rPr>
            </w:r>
          </w:p>
          <w:p w:rsidR="00000000" w:rsidDel="00000000" w:rsidP="00000000" w:rsidRDefault="00000000" w:rsidRPr="00000000" w14:paraId="0000029E">
            <w:pPr>
              <w:widowControl w:val="0"/>
              <w:spacing w:line="240" w:lineRule="auto"/>
              <w:rPr>
                <w:sz w:val="17"/>
                <w:szCs w:val="17"/>
                <w:highlight w:val="white"/>
              </w:rPr>
            </w:pPr>
            <w:r w:rsidDel="00000000" w:rsidR="00000000" w:rsidRPr="00000000">
              <w:rPr>
                <w:sz w:val="17"/>
                <w:szCs w:val="17"/>
                <w:highlight w:val="white"/>
                <w:rtl w:val="0"/>
              </w:rPr>
              <w:t xml:space="preserve">  </w:t>
            </w:r>
            <w:r w:rsidDel="00000000" w:rsidR="00000000" w:rsidRPr="00000000">
              <w:rPr>
                <w:color w:val="808000"/>
                <w:sz w:val="17"/>
                <w:szCs w:val="17"/>
                <w:highlight w:val="white"/>
                <w:rtl w:val="0"/>
              </w:rPr>
              <w:t xml:space="preserve">@PostMapping</w:t>
            </w:r>
            <w:r w:rsidDel="00000000" w:rsidR="00000000" w:rsidRPr="00000000">
              <w:rPr>
                <w:sz w:val="17"/>
                <w:szCs w:val="17"/>
                <w:highlight w:val="white"/>
                <w:rtl w:val="0"/>
              </w:rPr>
              <w:t xml:space="preserve">(value=</w:t>
            </w:r>
            <w:r w:rsidDel="00000000" w:rsidR="00000000" w:rsidRPr="00000000">
              <w:rPr>
                <w:b w:val="1"/>
                <w:color w:val="008000"/>
                <w:sz w:val="17"/>
                <w:szCs w:val="17"/>
                <w:highlight w:val="white"/>
                <w:rtl w:val="0"/>
              </w:rPr>
              <w:t xml:space="preserve">"/employees"</w:t>
            </w:r>
            <w:r w:rsidDel="00000000" w:rsidR="00000000" w:rsidRPr="00000000">
              <w:rPr>
                <w:sz w:val="17"/>
                <w:szCs w:val="17"/>
                <w:highlight w:val="white"/>
                <w:rtl w:val="0"/>
              </w:rPr>
              <w:t xml:space="preserve">)</w:t>
            </w:r>
          </w:p>
          <w:p w:rsidR="00000000" w:rsidDel="00000000" w:rsidP="00000000" w:rsidRDefault="00000000" w:rsidRPr="00000000" w14:paraId="0000029F">
            <w:pPr>
              <w:widowControl w:val="0"/>
              <w:spacing w:line="240" w:lineRule="auto"/>
              <w:rPr>
                <w:sz w:val="17"/>
                <w:szCs w:val="17"/>
                <w:highlight w:val="white"/>
              </w:rPr>
            </w:pPr>
            <w:r w:rsidDel="00000000" w:rsidR="00000000" w:rsidRPr="00000000">
              <w:rPr>
                <w:b w:val="1"/>
                <w:color w:val="000080"/>
                <w:sz w:val="17"/>
                <w:szCs w:val="17"/>
                <w:highlight w:val="white"/>
                <w:rtl w:val="0"/>
              </w:rPr>
              <w:t xml:space="preserve">  public </w:t>
            </w:r>
            <w:r w:rsidDel="00000000" w:rsidR="00000000" w:rsidRPr="00000000">
              <w:rPr>
                <w:sz w:val="17"/>
                <w:szCs w:val="17"/>
                <w:highlight w:val="white"/>
                <w:rtl w:val="0"/>
              </w:rPr>
              <w:t xml:space="preserve">Emp addEmployee(</w:t>
            </w:r>
            <w:r w:rsidDel="00000000" w:rsidR="00000000" w:rsidRPr="00000000">
              <w:rPr>
                <w:color w:val="808000"/>
                <w:sz w:val="17"/>
                <w:szCs w:val="17"/>
                <w:highlight w:val="white"/>
                <w:rtl w:val="0"/>
              </w:rPr>
              <w:t xml:space="preserve">@RequestBody </w:t>
            </w:r>
            <w:r w:rsidDel="00000000" w:rsidR="00000000" w:rsidRPr="00000000">
              <w:rPr>
                <w:sz w:val="17"/>
                <w:szCs w:val="17"/>
                <w:highlight w:val="white"/>
                <w:rtl w:val="0"/>
              </w:rPr>
              <w:t xml:space="preserve">Emp emp) {</w:t>
            </w:r>
          </w:p>
          <w:p w:rsidR="00000000" w:rsidDel="00000000" w:rsidP="00000000" w:rsidRDefault="00000000" w:rsidRPr="00000000" w14:paraId="000002A0">
            <w:pPr>
              <w:widowControl w:val="0"/>
              <w:spacing w:line="240" w:lineRule="auto"/>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return </w:t>
            </w:r>
            <w:r w:rsidDel="00000000" w:rsidR="00000000" w:rsidRPr="00000000">
              <w:rPr>
                <w:b w:val="1"/>
                <w:color w:val="660e7a"/>
                <w:sz w:val="17"/>
                <w:szCs w:val="17"/>
                <w:highlight w:val="white"/>
                <w:rtl w:val="0"/>
              </w:rPr>
              <w:t xml:space="preserve">empRepository</w:t>
            </w:r>
            <w:r w:rsidDel="00000000" w:rsidR="00000000" w:rsidRPr="00000000">
              <w:rPr>
                <w:sz w:val="17"/>
                <w:szCs w:val="17"/>
                <w:highlight w:val="white"/>
                <w:rtl w:val="0"/>
              </w:rPr>
              <w:t xml:space="preserve">.save(emp);</w:t>
            </w:r>
          </w:p>
          <w:p w:rsidR="00000000" w:rsidDel="00000000" w:rsidP="00000000" w:rsidRDefault="00000000" w:rsidRPr="00000000" w14:paraId="000002A1">
            <w:pPr>
              <w:widowControl w:val="0"/>
              <w:spacing w:line="240" w:lineRule="auto"/>
              <w:rPr>
                <w:sz w:val="17"/>
                <w:szCs w:val="17"/>
                <w:highlight w:val="white"/>
              </w:rPr>
            </w:pPr>
            <w:r w:rsidDel="00000000" w:rsidR="00000000" w:rsidRPr="00000000">
              <w:rPr>
                <w:sz w:val="17"/>
                <w:szCs w:val="17"/>
                <w:highlight w:val="white"/>
                <w:rtl w:val="0"/>
              </w:rPr>
              <w:t xml:space="preserve">  }</w:t>
            </w:r>
          </w:p>
          <w:p w:rsidR="00000000" w:rsidDel="00000000" w:rsidP="00000000" w:rsidRDefault="00000000" w:rsidRPr="00000000" w14:paraId="000002A2">
            <w:pPr>
              <w:widowControl w:val="0"/>
              <w:spacing w:line="240" w:lineRule="auto"/>
              <w:rPr>
                <w:sz w:val="17"/>
                <w:szCs w:val="17"/>
                <w:highlight w:val="white"/>
              </w:rPr>
            </w:pPr>
            <w:r w:rsidDel="00000000" w:rsidR="00000000" w:rsidRPr="00000000">
              <w:rPr>
                <w:rtl w:val="0"/>
              </w:rPr>
            </w:r>
          </w:p>
          <w:p w:rsidR="00000000" w:rsidDel="00000000" w:rsidP="00000000" w:rsidRDefault="00000000" w:rsidRPr="00000000" w14:paraId="000002A3">
            <w:pPr>
              <w:widowControl w:val="0"/>
              <w:spacing w:line="240" w:lineRule="auto"/>
              <w:rPr>
                <w:b w:val="1"/>
                <w:color w:val="000080"/>
                <w:sz w:val="17"/>
                <w:szCs w:val="17"/>
                <w:highlight w:val="white"/>
              </w:rPr>
            </w:pPr>
            <w:r w:rsidDel="00000000" w:rsidR="00000000" w:rsidRPr="00000000">
              <w:rPr>
                <w:sz w:val="17"/>
                <w:szCs w:val="17"/>
                <w:highlight w:val="white"/>
                <w:rtl w:val="0"/>
              </w:rPr>
              <w:t xml:space="preserve">}</w:t>
            </w:r>
            <w:r w:rsidDel="00000000" w:rsidR="00000000" w:rsidRPr="00000000">
              <w:rPr>
                <w:rtl w:val="0"/>
              </w:rPr>
            </w:r>
          </w:p>
        </w:tc>
      </w:tr>
    </w:tbl>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Simple isn’t it !?</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Now, how to test it ?</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test via different HTTP client:</w:t>
      </w:r>
    </w:p>
    <w:p w:rsidR="00000000" w:rsidDel="00000000" w:rsidP="00000000" w:rsidRDefault="00000000" w:rsidRPr="00000000" w14:paraId="000002A9">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Curl command line</w:t>
      </w:r>
    </w:p>
    <w:p w:rsidR="00000000" w:rsidDel="00000000" w:rsidP="00000000" w:rsidRDefault="00000000" w:rsidRPr="00000000" w14:paraId="000002AA">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Postman</w:t>
      </w:r>
    </w:p>
    <w:p w:rsidR="00000000" w:rsidDel="00000000" w:rsidP="00000000" w:rsidRDefault="00000000" w:rsidRPr="00000000" w14:paraId="000002AB">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do even better, and generate automatically a simple frontend that uses the endpoint.</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We’ll use </w:t>
      </w:r>
      <w:r w:rsidDel="00000000" w:rsidR="00000000" w:rsidRPr="00000000">
        <w:rPr>
          <w:b w:val="1"/>
          <w:rtl w:val="0"/>
        </w:rPr>
        <w:t xml:space="preserve">Swagger</w:t>
      </w:r>
      <w:r w:rsidDel="00000000" w:rsidR="00000000" w:rsidRPr="00000000">
        <w:rPr>
          <w:rtl w:val="0"/>
        </w:rPr>
        <w:t xml:space="preserve"> !</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pom.xml, add these dependencies:</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pom.xml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rPr>
                <w:sz w:val="17"/>
                <w:szCs w:val="17"/>
                <w:shd w:fill="efefef" w:val="clear"/>
              </w:rPr>
            </w:pPr>
            <w:r w:rsidDel="00000000" w:rsidR="00000000" w:rsidRPr="00000000">
              <w:rPr>
                <w:sz w:val="17"/>
                <w:szCs w:val="17"/>
                <w:shd w:fill="efefef" w:val="clear"/>
                <w:rtl w:val="0"/>
              </w:rPr>
              <w:t xml:space="preserve">….</w:t>
            </w:r>
          </w:p>
          <w:p w:rsidR="00000000" w:rsidDel="00000000" w:rsidP="00000000" w:rsidRDefault="00000000" w:rsidRPr="00000000" w14:paraId="000002B4">
            <w:pPr>
              <w:rPr>
                <w:sz w:val="17"/>
                <w:szCs w:val="17"/>
                <w:shd w:fill="efefef" w:val="clear"/>
              </w:rPr>
            </w:pP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dependency</w:t>
            </w:r>
            <w:r w:rsidDel="00000000" w:rsidR="00000000" w:rsidRPr="00000000">
              <w:rPr>
                <w:sz w:val="17"/>
                <w:szCs w:val="17"/>
                <w:shd w:fill="efefef" w:val="clear"/>
                <w:rtl w:val="0"/>
              </w:rPr>
              <w:t xml:space="preserve">&gt;</w:t>
            </w:r>
          </w:p>
          <w:p w:rsidR="00000000" w:rsidDel="00000000" w:rsidP="00000000" w:rsidRDefault="00000000" w:rsidRPr="00000000" w14:paraId="000002B5">
            <w:pPr>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io.springfox</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p>
          <w:p w:rsidR="00000000" w:rsidDel="00000000" w:rsidP="00000000" w:rsidRDefault="00000000" w:rsidRPr="00000000" w14:paraId="000002B6">
            <w:pPr>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springfox-swagger2</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p>
          <w:p w:rsidR="00000000" w:rsidDel="00000000" w:rsidP="00000000" w:rsidRDefault="00000000" w:rsidRPr="00000000" w14:paraId="000002B7">
            <w:pPr>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version</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2.9.2</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version</w:t>
            </w:r>
            <w:r w:rsidDel="00000000" w:rsidR="00000000" w:rsidRPr="00000000">
              <w:rPr>
                <w:sz w:val="17"/>
                <w:szCs w:val="17"/>
                <w:shd w:fill="efefef" w:val="clear"/>
                <w:rtl w:val="0"/>
              </w:rPr>
              <w:t xml:space="preserve">&gt;</w:t>
            </w:r>
          </w:p>
          <w:p w:rsidR="00000000" w:rsidDel="00000000" w:rsidP="00000000" w:rsidRDefault="00000000" w:rsidRPr="00000000" w14:paraId="000002B8">
            <w:pPr>
              <w:rPr>
                <w:sz w:val="17"/>
                <w:szCs w:val="17"/>
                <w:shd w:fill="efefef" w:val="clear"/>
              </w:rPr>
            </w:pP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dependency</w:t>
            </w:r>
            <w:r w:rsidDel="00000000" w:rsidR="00000000" w:rsidRPr="00000000">
              <w:rPr>
                <w:sz w:val="17"/>
                <w:szCs w:val="17"/>
                <w:shd w:fill="efefef" w:val="clear"/>
                <w:rtl w:val="0"/>
              </w:rPr>
              <w:t xml:space="preserve">&gt;</w:t>
            </w:r>
          </w:p>
          <w:p w:rsidR="00000000" w:rsidDel="00000000" w:rsidP="00000000" w:rsidRDefault="00000000" w:rsidRPr="00000000" w14:paraId="000002B9">
            <w:pPr>
              <w:rPr>
                <w:sz w:val="17"/>
                <w:szCs w:val="17"/>
                <w:shd w:fill="efefef" w:val="clear"/>
              </w:rPr>
            </w:pP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dependency</w:t>
            </w:r>
            <w:r w:rsidDel="00000000" w:rsidR="00000000" w:rsidRPr="00000000">
              <w:rPr>
                <w:sz w:val="17"/>
                <w:szCs w:val="17"/>
                <w:shd w:fill="efefef" w:val="clear"/>
                <w:rtl w:val="0"/>
              </w:rPr>
              <w:t xml:space="preserve">&gt;</w:t>
            </w:r>
          </w:p>
          <w:p w:rsidR="00000000" w:rsidDel="00000000" w:rsidP="00000000" w:rsidRDefault="00000000" w:rsidRPr="00000000" w14:paraId="000002BA">
            <w:pPr>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io.springfox</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groupId</w:t>
            </w:r>
            <w:r w:rsidDel="00000000" w:rsidR="00000000" w:rsidRPr="00000000">
              <w:rPr>
                <w:sz w:val="17"/>
                <w:szCs w:val="17"/>
                <w:shd w:fill="efefef" w:val="clear"/>
                <w:rtl w:val="0"/>
              </w:rPr>
              <w:t xml:space="preserve">&gt;</w:t>
            </w:r>
          </w:p>
          <w:p w:rsidR="00000000" w:rsidDel="00000000" w:rsidP="00000000" w:rsidRDefault="00000000" w:rsidRPr="00000000" w14:paraId="000002BB">
            <w:pPr>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springfox-swagger-ui</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artifactId</w:t>
            </w:r>
            <w:r w:rsidDel="00000000" w:rsidR="00000000" w:rsidRPr="00000000">
              <w:rPr>
                <w:sz w:val="17"/>
                <w:szCs w:val="17"/>
                <w:shd w:fill="efefef" w:val="clear"/>
                <w:rtl w:val="0"/>
              </w:rPr>
              <w:t xml:space="preserve">&gt;</w:t>
            </w:r>
          </w:p>
          <w:p w:rsidR="00000000" w:rsidDel="00000000" w:rsidP="00000000" w:rsidRDefault="00000000" w:rsidRPr="00000000" w14:paraId="000002BC">
            <w:pPr>
              <w:rPr>
                <w:sz w:val="17"/>
                <w:szCs w:val="17"/>
                <w:shd w:fill="efefef" w:val="clear"/>
              </w:rPr>
            </w:pPr>
            <w:r w:rsidDel="00000000" w:rsidR="00000000" w:rsidRPr="00000000">
              <w:rPr>
                <w:sz w:val="17"/>
                <w:szCs w:val="17"/>
                <w:highlight w:val="white"/>
                <w:rtl w:val="0"/>
              </w:rPr>
              <w:t xml:space="preserve">  </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version</w:t>
            </w:r>
            <w:r w:rsidDel="00000000" w:rsidR="00000000" w:rsidRPr="00000000">
              <w:rPr>
                <w:sz w:val="17"/>
                <w:szCs w:val="17"/>
                <w:shd w:fill="efefef" w:val="clear"/>
                <w:rtl w:val="0"/>
              </w:rPr>
              <w:t xml:space="preserve">&gt;</w:t>
            </w:r>
            <w:r w:rsidDel="00000000" w:rsidR="00000000" w:rsidRPr="00000000">
              <w:rPr>
                <w:sz w:val="17"/>
                <w:szCs w:val="17"/>
                <w:highlight w:val="white"/>
                <w:rtl w:val="0"/>
              </w:rPr>
              <w:t xml:space="preserve">2.9.2</w:t>
            </w: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version</w:t>
            </w:r>
            <w:r w:rsidDel="00000000" w:rsidR="00000000" w:rsidRPr="00000000">
              <w:rPr>
                <w:sz w:val="17"/>
                <w:szCs w:val="17"/>
                <w:shd w:fill="efefef" w:val="clear"/>
                <w:rtl w:val="0"/>
              </w:rPr>
              <w:t xml:space="preserve">&gt;</w:t>
            </w:r>
          </w:p>
          <w:p w:rsidR="00000000" w:rsidDel="00000000" w:rsidP="00000000" w:rsidRDefault="00000000" w:rsidRPr="00000000" w14:paraId="000002BD">
            <w:pPr>
              <w:rPr>
                <w:sz w:val="17"/>
                <w:szCs w:val="17"/>
                <w:shd w:fill="efefef" w:val="clear"/>
              </w:rPr>
            </w:pPr>
            <w:r w:rsidDel="00000000" w:rsidR="00000000" w:rsidRPr="00000000">
              <w:rPr>
                <w:sz w:val="17"/>
                <w:szCs w:val="17"/>
                <w:shd w:fill="efefef" w:val="clear"/>
                <w:rtl w:val="0"/>
              </w:rPr>
              <w:t xml:space="preserve">&lt;/</w:t>
            </w:r>
            <w:r w:rsidDel="00000000" w:rsidR="00000000" w:rsidRPr="00000000">
              <w:rPr>
                <w:b w:val="1"/>
                <w:color w:val="000080"/>
                <w:sz w:val="17"/>
                <w:szCs w:val="17"/>
                <w:shd w:fill="efefef" w:val="clear"/>
                <w:rtl w:val="0"/>
              </w:rPr>
              <w:t xml:space="preserve">dependency</w:t>
            </w:r>
            <w:r w:rsidDel="00000000" w:rsidR="00000000" w:rsidRPr="00000000">
              <w:rPr>
                <w:sz w:val="17"/>
                <w:szCs w:val="17"/>
                <w:shd w:fill="efefef" w:val="clear"/>
                <w:rtl w:val="0"/>
              </w:rPr>
              <w:t xml:space="preserve">&gt;</w:t>
            </w:r>
          </w:p>
          <w:p w:rsidR="00000000" w:rsidDel="00000000" w:rsidP="00000000" w:rsidRDefault="00000000" w:rsidRPr="00000000" w14:paraId="000002BE">
            <w:pPr>
              <w:rPr>
                <w:sz w:val="17"/>
                <w:szCs w:val="17"/>
                <w:shd w:fill="efefef" w:val="clear"/>
              </w:rPr>
            </w:pPr>
            <w:r w:rsidDel="00000000" w:rsidR="00000000" w:rsidRPr="00000000">
              <w:rPr>
                <w:sz w:val="17"/>
                <w:szCs w:val="17"/>
                <w:shd w:fill="efefef" w:val="clear"/>
                <w:rtl w:val="0"/>
              </w:rPr>
              <w:t xml:space="preserve">….</w:t>
            </w:r>
          </w:p>
        </w:tc>
      </w:tr>
    </w:tbl>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Package Configuration, and add the following class:</w:t>
      </w: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SpringFoxConfig.java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package </w:t>
            </w:r>
            <w:r w:rsidDel="00000000" w:rsidR="00000000" w:rsidRPr="00000000">
              <w:rPr>
                <w:sz w:val="17"/>
                <w:szCs w:val="17"/>
                <w:highlight w:val="white"/>
                <w:rtl w:val="0"/>
              </w:rPr>
              <w:t xml:space="preserve">com.isep.testjpa.configuration;</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org.springframework.context.annotation.</w:t>
            </w:r>
            <w:r w:rsidDel="00000000" w:rsidR="00000000" w:rsidRPr="00000000">
              <w:rPr>
                <w:color w:val="808000"/>
                <w:sz w:val="17"/>
                <w:szCs w:val="17"/>
                <w:highlight w:val="white"/>
                <w:rtl w:val="0"/>
              </w:rPr>
              <w:t xml:space="preserve">Bean</w:t>
            </w:r>
            <w:r w:rsidDel="00000000" w:rsidR="00000000" w:rsidRPr="00000000">
              <w:rPr>
                <w:sz w:val="17"/>
                <w:szCs w:val="17"/>
                <w:highlight w:val="white"/>
                <w:rtl w:val="0"/>
              </w:rPr>
              <w:t xml:space="preserve">;</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org.springframework.context.annotation.</w:t>
            </w:r>
            <w:r w:rsidDel="00000000" w:rsidR="00000000" w:rsidRPr="00000000">
              <w:rPr>
                <w:color w:val="808000"/>
                <w:sz w:val="17"/>
                <w:szCs w:val="17"/>
                <w:highlight w:val="white"/>
                <w:rtl w:val="0"/>
              </w:rPr>
              <w:t xml:space="preserve">Configuration</w:t>
            </w:r>
            <w:r w:rsidDel="00000000" w:rsidR="00000000" w:rsidRPr="00000000">
              <w:rPr>
                <w:sz w:val="17"/>
                <w:szCs w:val="17"/>
                <w:highlight w:val="white"/>
                <w:rtl w:val="0"/>
              </w:rPr>
              <w:t xml:space="preserve">;</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springfox.documentation.builders.PathSelectors;</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springfox.documentation.builders.RequestHandlerSelectors;</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springfox.documentation.spi.DocumentationType;</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springfox.documentation.spring.web.plugins.Docket;</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import </w:t>
            </w:r>
            <w:r w:rsidDel="00000000" w:rsidR="00000000" w:rsidRPr="00000000">
              <w:rPr>
                <w:sz w:val="17"/>
                <w:szCs w:val="17"/>
                <w:highlight w:val="white"/>
                <w:rtl w:val="0"/>
              </w:rPr>
              <w:t xml:space="preserve">springfox.documentation.swagger2.annotations.</w:t>
            </w:r>
            <w:r w:rsidDel="00000000" w:rsidR="00000000" w:rsidRPr="00000000">
              <w:rPr>
                <w:color w:val="808000"/>
                <w:sz w:val="17"/>
                <w:szCs w:val="17"/>
                <w:highlight w:val="white"/>
                <w:rtl w:val="0"/>
              </w:rPr>
              <w:t xml:space="preserve">EnableSwagger2</w:t>
            </w:r>
            <w:r w:rsidDel="00000000" w:rsidR="00000000" w:rsidRPr="00000000">
              <w:rPr>
                <w:sz w:val="17"/>
                <w:szCs w:val="17"/>
                <w:highlight w:val="white"/>
                <w:rtl w:val="0"/>
              </w:rPr>
              <w:t xml:space="preserv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rtl w:val="0"/>
              </w:rPr>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00"/>
                <w:sz w:val="17"/>
                <w:szCs w:val="17"/>
                <w:highlight w:val="white"/>
              </w:rPr>
            </w:pPr>
            <w:r w:rsidDel="00000000" w:rsidR="00000000" w:rsidRPr="00000000">
              <w:rPr>
                <w:color w:val="808000"/>
                <w:sz w:val="17"/>
                <w:szCs w:val="17"/>
                <w:highlight w:val="white"/>
                <w:rtl w:val="0"/>
              </w:rPr>
              <w:t xml:space="preserve">@Configuration</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00"/>
                <w:sz w:val="17"/>
                <w:szCs w:val="17"/>
                <w:highlight w:val="white"/>
              </w:rPr>
            </w:pPr>
            <w:r w:rsidDel="00000000" w:rsidR="00000000" w:rsidRPr="00000000">
              <w:rPr>
                <w:color w:val="808000"/>
                <w:sz w:val="17"/>
                <w:szCs w:val="17"/>
                <w:highlight w:val="white"/>
                <w:rtl w:val="0"/>
              </w:rPr>
              <w:t xml:space="preserve">@EnableSwagger2</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b w:val="1"/>
                <w:color w:val="000080"/>
                <w:sz w:val="17"/>
                <w:szCs w:val="17"/>
                <w:highlight w:val="white"/>
                <w:rtl w:val="0"/>
              </w:rPr>
              <w:t xml:space="preserve">public class </w:t>
            </w:r>
            <w:r w:rsidDel="00000000" w:rsidR="00000000" w:rsidRPr="00000000">
              <w:rPr>
                <w:sz w:val="17"/>
                <w:szCs w:val="17"/>
                <w:highlight w:val="white"/>
                <w:rtl w:val="0"/>
              </w:rPr>
              <w:t xml:space="preserve">SpringFoxConfig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808000"/>
                <w:sz w:val="17"/>
                <w:szCs w:val="17"/>
                <w:highlight w:val="white"/>
              </w:rPr>
            </w:pPr>
            <w:r w:rsidDel="00000000" w:rsidR="00000000" w:rsidRPr="00000000">
              <w:rPr>
                <w:sz w:val="17"/>
                <w:szCs w:val="17"/>
                <w:highlight w:val="white"/>
                <w:rtl w:val="0"/>
              </w:rPr>
              <w:t xml:space="preserve">   </w:t>
            </w:r>
            <w:r w:rsidDel="00000000" w:rsidR="00000000" w:rsidRPr="00000000">
              <w:rPr>
                <w:color w:val="808000"/>
                <w:sz w:val="17"/>
                <w:szCs w:val="17"/>
                <w:highlight w:val="white"/>
                <w:rtl w:val="0"/>
              </w:rPr>
              <w:t xml:space="preserve">@Bean</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color w:val="808000"/>
                <w:sz w:val="17"/>
                <w:szCs w:val="17"/>
                <w:highlight w:val="white"/>
                <w:rtl w:val="0"/>
              </w:rPr>
              <w:t xml:space="preserve">   </w:t>
            </w:r>
            <w:r w:rsidDel="00000000" w:rsidR="00000000" w:rsidRPr="00000000">
              <w:rPr>
                <w:b w:val="1"/>
                <w:color w:val="000080"/>
                <w:sz w:val="17"/>
                <w:szCs w:val="17"/>
                <w:highlight w:val="white"/>
                <w:rtl w:val="0"/>
              </w:rPr>
              <w:t xml:space="preserve">public </w:t>
            </w:r>
            <w:r w:rsidDel="00000000" w:rsidR="00000000" w:rsidRPr="00000000">
              <w:rPr>
                <w:sz w:val="17"/>
                <w:szCs w:val="17"/>
                <w:highlight w:val="white"/>
                <w:rtl w:val="0"/>
              </w:rPr>
              <w:t xml:space="preserve">Docket api()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r w:rsidDel="00000000" w:rsidR="00000000" w:rsidRPr="00000000">
              <w:rPr>
                <w:b w:val="1"/>
                <w:color w:val="000080"/>
                <w:sz w:val="17"/>
                <w:szCs w:val="17"/>
                <w:highlight w:val="white"/>
                <w:rtl w:val="0"/>
              </w:rPr>
              <w:t xml:space="preserve">return new </w:t>
            </w:r>
            <w:r w:rsidDel="00000000" w:rsidR="00000000" w:rsidRPr="00000000">
              <w:rPr>
                <w:sz w:val="17"/>
                <w:szCs w:val="17"/>
                <w:highlight w:val="white"/>
                <w:rtl w:val="0"/>
              </w:rPr>
              <w:t xml:space="preserve">Docket(DocumentationType.</w:t>
            </w:r>
            <w:r w:rsidDel="00000000" w:rsidR="00000000" w:rsidRPr="00000000">
              <w:rPr>
                <w:b w:val="1"/>
                <w:i w:val="1"/>
                <w:color w:val="660e7a"/>
                <w:sz w:val="17"/>
                <w:szCs w:val="17"/>
                <w:highlight w:val="white"/>
                <w:rtl w:val="0"/>
              </w:rPr>
              <w:t xml:space="preserve">SWAGGER_2</w:t>
            </w:r>
            <w:r w:rsidDel="00000000" w:rsidR="00000000" w:rsidRPr="00000000">
              <w:rPr>
                <w:sz w:val="17"/>
                <w:szCs w:val="17"/>
                <w:highlight w:val="white"/>
                <w:rtl w:val="0"/>
              </w:rPr>
              <w:t xml:space="preserve">)</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.select()</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.apis(RequestHandlerSelectors.</w:t>
            </w:r>
            <w:r w:rsidDel="00000000" w:rsidR="00000000" w:rsidRPr="00000000">
              <w:rPr>
                <w:i w:val="1"/>
                <w:sz w:val="17"/>
                <w:szCs w:val="17"/>
                <w:highlight w:val="white"/>
                <w:rtl w:val="0"/>
              </w:rPr>
              <w:t xml:space="preserve">any</w:t>
            </w:r>
            <w:r w:rsidDel="00000000" w:rsidR="00000000" w:rsidRPr="00000000">
              <w:rPr>
                <w:sz w:val="17"/>
                <w:szCs w:val="17"/>
                <w:highlight w:val="white"/>
                <w:rtl w:val="0"/>
              </w:rPr>
              <w:t xml:space="preserve">())</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.paths(PathSelectors.</w:t>
            </w:r>
            <w:r w:rsidDel="00000000" w:rsidR="00000000" w:rsidRPr="00000000">
              <w:rPr>
                <w:i w:val="1"/>
                <w:sz w:val="17"/>
                <w:szCs w:val="17"/>
                <w:highlight w:val="white"/>
                <w:rtl w:val="0"/>
              </w:rPr>
              <w:t xml:space="preserve">any</w:t>
            </w:r>
            <w:r w:rsidDel="00000000" w:rsidR="00000000" w:rsidRPr="00000000">
              <w:rPr>
                <w:sz w:val="17"/>
                <w:szCs w:val="17"/>
                <w:highlight w:val="white"/>
                <w:rtl w:val="0"/>
              </w:rPr>
              <w:t xml:space="preserve">())</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.build();</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7"/>
                <w:szCs w:val="17"/>
                <w:highlight w:val="white"/>
              </w:rPr>
            </w:pPr>
            <w:r w:rsidDel="00000000" w:rsidR="00000000" w:rsidRPr="00000000">
              <w:rPr>
                <w:sz w:val="17"/>
                <w:szCs w:val="17"/>
                <w:highlight w:val="white"/>
                <w:rtl w:val="0"/>
              </w:rPr>
              <w:t xml:space="preserve">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7"/>
                <w:szCs w:val="17"/>
                <w:highlight w:val="white"/>
                <w:rtl w:val="0"/>
              </w:rPr>
              <w:t xml:space="preserve">}</w:t>
            </w:r>
            <w:r w:rsidDel="00000000" w:rsidR="00000000" w:rsidRPr="00000000">
              <w:rPr>
                <w:rtl w:val="0"/>
              </w:rPr>
            </w:r>
          </w:p>
        </w:tc>
      </w:tr>
    </w:tbl>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Relaunch the app and go to </w:t>
      </w:r>
      <w:hyperlink r:id="rId43">
        <w:r w:rsidDel="00000000" w:rsidR="00000000" w:rsidRPr="00000000">
          <w:rPr>
            <w:color w:val="1155cc"/>
            <w:u w:val="single"/>
            <w:rtl w:val="0"/>
          </w:rPr>
          <w:t xml:space="preserve">http://localhost:9090/swagger-ui.html#</w:t>
        </w:r>
      </w:hyperlink>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see an interface where you have tabs for each of your Endpoints ! Isn’t it nice ?</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Indeed, Thanks to Spring Boot Annotations, Swagger has parsed all the endpoints and generated this page / JSON: </w:t>
      </w:r>
      <w:hyperlink r:id="rId44">
        <w:r w:rsidDel="00000000" w:rsidR="00000000" w:rsidRPr="00000000">
          <w:rPr>
            <w:color w:val="1155cc"/>
            <w:u w:val="single"/>
            <w:rtl w:val="0"/>
          </w:rPr>
          <w:t xml:space="preserve">http://localhost:9090/v2/api-docs</w:t>
        </w:r>
      </w:hyperlink>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UI is a frontend over this JSON.</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useful !</w:t>
      </w: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1">
      <w:pPr>
        <w:pStyle w:val="Heading4"/>
        <w:rPr/>
      </w:pPr>
      <w:bookmarkStart w:colFirst="0" w:colLast="0" w:name="_x69024566mj9" w:id="26"/>
      <w:bookmarkEnd w:id="26"/>
      <w:r w:rsidDel="00000000" w:rsidR="00000000" w:rsidRPr="00000000">
        <w:rPr>
          <w:rtl w:val="0"/>
        </w:rPr>
        <w:t xml:space="preserve">Exercise III.5 : GET by ID / Update by id / Delete by ID / Get All, via JPA / REST</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you should add endpoints to Get by ID / get All / Update / Delete Employee via a REST endpoint.</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give back your work, you should copy/paste all content of your files (no screenshot) in your final report (the PDF).</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i w:val="1"/>
          <w:u w:val="single"/>
          <w:rtl w:val="0"/>
        </w:rPr>
        <w:t xml:space="preserve">Note</w:t>
      </w:r>
      <w:r w:rsidDel="00000000" w:rsidR="00000000" w:rsidRPr="00000000">
        <w:rPr>
          <w:rtl w:val="0"/>
        </w:rPr>
        <w:t xml:space="preserve">: The best way would be of course to give back results on github but for correction it’s easier to have everything in a single file for the professor.</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sure to respect REST API Conventions to have a clean API: </w:t>
      </w:r>
      <w:hyperlink r:id="rId45">
        <w:r w:rsidDel="00000000" w:rsidR="00000000" w:rsidRPr="00000000">
          <w:rPr>
            <w:color w:val="1155cc"/>
            <w:u w:val="single"/>
            <w:rtl w:val="0"/>
          </w:rPr>
          <w:t xml:space="preserve">https://restfulapi.net/resource-naming/</w:t>
        </w:r>
      </w:hyperlink>
      <w:r w:rsidDel="00000000" w:rsidR="00000000" w:rsidRPr="00000000">
        <w:rPr>
          <w:rtl w:val="0"/>
        </w:rPr>
      </w:r>
    </w:p>
    <w:p w:rsidR="00000000" w:rsidDel="00000000" w:rsidP="00000000" w:rsidRDefault="00000000" w:rsidRPr="00000000" w14:paraId="000002E9">
      <w:pPr>
        <w:pStyle w:val="Heading4"/>
        <w:rPr/>
      </w:pPr>
      <w:bookmarkStart w:colFirst="0" w:colLast="0" w:name="_azzji9r1f4bw" w:id="27"/>
      <w:bookmarkEnd w:id="27"/>
      <w:r w:rsidDel="00000000" w:rsidR="00000000" w:rsidRPr="00000000">
        <w:rPr>
          <w:rtl w:val="0"/>
        </w:rPr>
      </w:r>
    </w:p>
    <w:p w:rsidR="00000000" w:rsidDel="00000000" w:rsidP="00000000" w:rsidRDefault="00000000" w:rsidRPr="00000000" w14:paraId="000002EA">
      <w:pPr>
        <w:pStyle w:val="Heading4"/>
        <w:rPr/>
      </w:pPr>
      <w:bookmarkStart w:colFirst="0" w:colLast="0" w:name="_xx7fcuuouq7k" w:id="28"/>
      <w:bookmarkEnd w:id="28"/>
      <w:r w:rsidDel="00000000" w:rsidR="00000000" w:rsidRPr="00000000">
        <w:rPr>
          <w:rtl w:val="0"/>
        </w:rPr>
        <w:t xml:space="preserve">Bonus : Follow this very great tutorial of Open Classroom on how to use Spring &amp; JPA:</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1155cc"/>
            <w:u w:val="single"/>
            <w:rtl w:val="0"/>
          </w:rPr>
          <w:t xml:space="preserve">https://openclassrooms.com/fr/courses/4668056-construisez-des-microservices</w:t>
        </w:r>
      </w:hyperlink>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rPr>
      </w:pPr>
      <w:r w:rsidDel="00000000" w:rsidR="00000000" w:rsidRPr="00000000">
        <w:rPr>
          <w:rtl w:val="0"/>
        </w:rPr>
      </w:r>
    </w:p>
    <w:p w:rsidR="00000000" w:rsidDel="00000000" w:rsidP="00000000" w:rsidRDefault="00000000" w:rsidRPr="00000000" w14:paraId="000002EF">
      <w:pPr>
        <w:pStyle w:val="Heading2"/>
        <w:pBdr>
          <w:top w:space="0" w:sz="0" w:val="nil"/>
          <w:left w:space="0" w:sz="0" w:val="nil"/>
          <w:bottom w:space="0" w:sz="0" w:val="nil"/>
          <w:right w:space="0" w:sz="0" w:val="nil"/>
          <w:between w:space="0" w:sz="0" w:val="nil"/>
        </w:pBdr>
        <w:shd w:fill="auto" w:val="clear"/>
        <w:rPr/>
      </w:pPr>
      <w:bookmarkStart w:colFirst="0" w:colLast="0" w:name="_5hf3qj7oln1f" w:id="29"/>
      <w:bookmarkEnd w:id="29"/>
      <w:r w:rsidDel="00000000" w:rsidR="00000000" w:rsidRPr="00000000">
        <w:rPr>
          <w:rtl w:val="0"/>
        </w:rPr>
        <w:t xml:space="preserve">Part IV : Connections Pool (Bonus)</w:t>
      </w:r>
    </w:p>
    <w:p w:rsidR="00000000" w:rsidDel="00000000" w:rsidP="00000000" w:rsidRDefault="00000000" w:rsidRPr="00000000" w14:paraId="000002F0">
      <w:pPr>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rPr>
          <w:trHeight w:val="1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rPr>
                <w:rFonts w:ascii="Consolas" w:cs="Consolas" w:eastAsia="Consolas" w:hAnsi="Consolas"/>
                <w:color w:val="660066"/>
                <w:sz w:val="18"/>
                <w:szCs w:val="18"/>
              </w:rPr>
            </w:pPr>
            <w:r w:rsidDel="00000000" w:rsidR="00000000" w:rsidRPr="00000000">
              <w:rPr>
                <w:rFonts w:ascii="Consolas" w:cs="Consolas" w:eastAsia="Consolas" w:hAnsi="Consolas"/>
                <w:color w:val="660066"/>
                <w:sz w:val="18"/>
                <w:szCs w:val="18"/>
              </w:rPr>
              <w:drawing>
                <wp:inline distB="114300" distT="114300" distL="114300" distR="114300">
                  <wp:extent cx="547688" cy="547688"/>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7688" cy="5476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t xml:space="preserve">This is a bonus, because you should prefer Spring JPA which will handle the connection pool for  you. But even if you use Spring JPA. Don’t forget that you can configure/tune it (to have more connection for example).</w:t>
            </w:r>
          </w:p>
          <w:p w:rsidR="00000000" w:rsidDel="00000000" w:rsidP="00000000" w:rsidRDefault="00000000" w:rsidRPr="00000000" w14:paraId="000002F3">
            <w:pPr>
              <w:rPr>
                <w:color w:val="ff9900"/>
              </w:rPr>
            </w:pPr>
            <w:r w:rsidDel="00000000" w:rsidR="00000000" w:rsidRPr="00000000">
              <w:rPr>
                <w:rtl w:val="0"/>
              </w:rPr>
              <w:t xml:space="preserve">You can read this:  </w:t>
            </w:r>
            <w:hyperlink r:id="rId47">
              <w:r w:rsidDel="00000000" w:rsidR="00000000" w:rsidRPr="00000000">
                <w:rPr>
                  <w:color w:val="1155cc"/>
                  <w:u w:val="single"/>
                  <w:rtl w:val="0"/>
                </w:rPr>
                <w:t xml:space="preserve">https://www.baeldung.com/spring-boot-hikari#spring-boot-2</w:t>
              </w:r>
            </w:hyperlink>
            <w:r w:rsidDel="00000000" w:rsidR="00000000" w:rsidRPr="00000000">
              <w:rPr>
                <w:rtl w:val="0"/>
              </w:rPr>
            </w:r>
          </w:p>
        </w:tc>
      </w:tr>
    </w:tbl>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114300" distT="114300" distL="114300" distR="114300">
                <wp:extent cx="5943600" cy="3975100"/>
                <wp:effectExtent b="0" l="0" r="0" t="0"/>
                <wp:docPr id="2" name=""/>
                <a:graphic>
                  <a:graphicData uri="http://schemas.microsoft.com/office/word/2010/wordprocessingGroup">
                    <wpg:wgp>
                      <wpg:cNvGrpSpPr/>
                      <wpg:grpSpPr>
                        <a:xfrm>
                          <a:off x="0" y="319088"/>
                          <a:ext cx="5943600" cy="3975100"/>
                          <a:chOff x="0" y="319088"/>
                          <a:chExt cx="7620000" cy="5076825"/>
                        </a:xfrm>
                      </wpg:grpSpPr>
                      <pic:pic>
                        <pic:nvPicPr>
                          <pic:cNvPr descr="1416936-trophees-de-la-piscine-des-bassins-de-reve-innovants-et-pratiques.jpg" id="11" name="Shape 11"/>
                          <pic:cNvPicPr preferRelativeResize="0"/>
                        </pic:nvPicPr>
                        <pic:blipFill>
                          <a:blip r:embed="rId48">
                            <a:alphaModFix/>
                          </a:blip>
                          <a:stretch>
                            <a:fillRect/>
                          </a:stretch>
                        </pic:blipFill>
                        <pic:spPr>
                          <a:xfrm>
                            <a:off x="0" y="319088"/>
                            <a:ext cx="7620000" cy="5076825"/>
                          </a:xfrm>
                          <a:prstGeom prst="rect">
                            <a:avLst/>
                          </a:prstGeom>
                          <a:noFill/>
                          <a:ln>
                            <a:noFill/>
                          </a:ln>
                        </pic:spPr>
                      </pic:pic>
                      <wps:wsp>
                        <wps:cNvSpPr/>
                        <wps:cNvPr id="12" name="Shape 12"/>
                        <wps:spPr>
                          <a:xfrm>
                            <a:off x="1333500" y="2419350"/>
                            <a:ext cx="1666800" cy="4191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Connection</w:t>
                              </w:r>
                            </w:p>
                          </w:txbxContent>
                        </wps:txbx>
                        <wps:bodyPr anchorCtr="0" anchor="ctr" bIns="91425" lIns="91425" spcFirstLastPara="1" rIns="91425" wrap="square" tIns="91425">
                          <a:noAutofit/>
                        </wps:bodyPr>
                      </wps:wsp>
                      <wps:wsp>
                        <wps:cNvSpPr/>
                        <wps:cNvPr id="13" name="Shape 13"/>
                        <wps:spPr>
                          <a:xfrm>
                            <a:off x="1562100" y="3295650"/>
                            <a:ext cx="1666800" cy="4191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Connection</w:t>
                              </w:r>
                            </w:p>
                          </w:txbxContent>
                        </wps:txbx>
                        <wps:bodyPr anchorCtr="0" anchor="ctr" bIns="91425" lIns="91425" spcFirstLastPara="1" rIns="91425" wrap="square" tIns="91425">
                          <a:noAutofit/>
                        </wps:bodyPr>
                      </wps:wsp>
                      <wps:wsp>
                        <wps:cNvSpPr/>
                        <wps:cNvPr id="14" name="Shape 14"/>
                        <wps:spPr>
                          <a:xfrm>
                            <a:off x="3228900" y="2743200"/>
                            <a:ext cx="1666800" cy="4191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Connection</w:t>
                              </w:r>
                            </w:p>
                          </w:txbxContent>
                        </wps:txbx>
                        <wps:bodyPr anchorCtr="0" anchor="ctr" bIns="91425" lIns="91425" spcFirstLastPara="1" rIns="91425" wrap="square" tIns="91425">
                          <a:noAutofit/>
                        </wps:bodyPr>
                      </wps:wsp>
                      <wps:wsp>
                        <wps:cNvSpPr/>
                        <wps:cNvPr id="15" name="Shape 15"/>
                        <wps:spPr>
                          <a:xfrm>
                            <a:off x="3228900" y="3848100"/>
                            <a:ext cx="1666800" cy="4191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Connection</w:t>
                              </w:r>
                            </w:p>
                          </w:txbxContent>
                        </wps:txbx>
                        <wps:bodyPr anchorCtr="0" anchor="ctr" bIns="91425" lIns="91425" spcFirstLastPara="1" rIns="91425" wrap="square" tIns="91425">
                          <a:noAutofit/>
                        </wps:bodyPr>
                      </wps:wsp>
                      <wps:wsp>
                        <wps:cNvSpPr/>
                        <wps:cNvPr id="16" name="Shape 16"/>
                        <wps:spPr>
                          <a:xfrm>
                            <a:off x="4895700" y="3219450"/>
                            <a:ext cx="1666800" cy="4191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Connection</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975100"/>
                <wp:effectExtent b="0" l="0" r="0" t="0"/>
                <wp:docPr id="2" name="image10.png"/>
                <a:graphic>
                  <a:graphicData uri="http://schemas.openxmlformats.org/drawingml/2006/picture">
                    <pic:pic>
                      <pic:nvPicPr>
                        <pic:cNvPr id="0" name="image10.png"/>
                        <pic:cNvPicPr preferRelativeResize="0"/>
                      </pic:nvPicPr>
                      <pic:blipFill>
                        <a:blip r:embed="rId49"/>
                        <a:srcRect/>
                        <a:stretch>
                          <a:fillRect/>
                        </a:stretch>
                      </pic:blipFill>
                      <pic:spPr>
                        <a:xfrm>
                          <a:off x="0" y="0"/>
                          <a:ext cx="5943600" cy="397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accepted : "Cela me donne envie de partir en vacances !!"</w:t>
      </w:r>
    </w:p>
    <w:p w:rsidR="00000000" w:rsidDel="00000000" w:rsidP="00000000" w:rsidRDefault="00000000" w:rsidRPr="00000000" w14:paraId="000002F8">
      <w:pPr>
        <w:pStyle w:val="Heading3"/>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361zj6prtozn" w:id="30"/>
      <w:bookmarkEnd w:id="30"/>
      <w:r w:rsidDel="00000000" w:rsidR="00000000" w:rsidRPr="00000000">
        <w:rPr>
          <w:rtl w:val="0"/>
        </w:rPr>
        <w:t xml:space="preserve">A Connection Originally Kept</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but not least, we'll investigate the performance of what we've done. In a normal J2EE application, your application will serve many clients. Each call to the bdd will be done in Servlet (Object which treats an Http Request). Several clients can call at the same time via different threads. Let's analyse what will consume the most time: The Connection to BDD. Each connection to the bdd can cost several hundred a milliseconds which would be enormous for too many calls to the bdd or with too many clients at the same time.</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why, you will want to open several Connections to the BDD and be able to re-use them from client to client.</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start of your server, you'll open a certain number of Connections and store them in a pool (a list as a stack for example). A client c1 will take a Connection do its request and once he has finished with it (at the moment of the close() statement) , he will replace it in the pool for the use of another client.</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Style w:val="Heading4"/>
        <w:pBdr>
          <w:top w:space="0" w:sz="0" w:val="nil"/>
          <w:left w:space="0" w:sz="0" w:val="nil"/>
          <w:bottom w:space="0" w:sz="0" w:val="nil"/>
          <w:right w:space="0" w:sz="0" w:val="nil"/>
          <w:between w:space="0" w:sz="0" w:val="nil"/>
        </w:pBdr>
        <w:shd w:fill="auto" w:val="clear"/>
        <w:rPr/>
      </w:pPr>
      <w:bookmarkStart w:colFirst="0" w:colLast="0" w:name="_9pau5wl6vuo8" w:id="31"/>
      <w:bookmarkEnd w:id="31"/>
      <w:r w:rsidDel="00000000" w:rsidR="00000000" w:rsidRPr="00000000">
        <w:rPr>
          <w:rtl w:val="0"/>
        </w:rPr>
        <w:t xml:space="preserve">Exercice IV.1 : (Bonus): Manually Create a List which store connection and use it in your code to make request</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You will need to stop using the DriverManager and use </w:t>
      </w:r>
      <w:hyperlink r:id="rId50">
        <w:r w:rsidDel="00000000" w:rsidR="00000000" w:rsidRPr="00000000">
          <w:rPr>
            <w:rFonts w:ascii="Verdana" w:cs="Verdana" w:eastAsia="Verdana" w:hAnsi="Verdana"/>
            <w:color w:val="1155cc"/>
            <w:highlight w:val="white"/>
            <w:u w:val="single"/>
            <w:rtl w:val="0"/>
          </w:rPr>
          <w:t xml:space="preserve">DataSource</w:t>
        </w:r>
      </w:hyperlink>
      <w:r w:rsidDel="00000000" w:rsidR="00000000" w:rsidRPr="00000000">
        <w:rPr>
          <w:rFonts w:ascii="Verdana" w:cs="Verdana" w:eastAsia="Verdana" w:hAnsi="Verdana"/>
          <w:highlight w:val="white"/>
          <w:rtl w:val="0"/>
        </w:rPr>
        <w:t xml:space="preserve"> which is adapted for creating several Connections with multi-thread applications.</w:t>
      </w: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u w:val="single"/>
        </w:rPr>
      </w:pPr>
      <w:r w:rsidDel="00000000" w:rsidR="00000000" w:rsidRPr="00000000">
        <w:rPr>
          <w:rtl w:val="0"/>
        </w:rPr>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u w:val="single"/>
        </w:rPr>
      </w:pPr>
      <w:hyperlink r:id="rId51">
        <w:r w:rsidDel="00000000" w:rsidR="00000000" w:rsidRPr="00000000">
          <w:rPr>
            <w:rFonts w:ascii="Trebuchet MS" w:cs="Trebuchet MS" w:eastAsia="Trebuchet MS" w:hAnsi="Trebuchet MS"/>
            <w:color w:val="1155cc"/>
            <w:u w:val="single"/>
            <w:rtl w:val="0"/>
          </w:rPr>
          <w:t xml:space="preserve">http://en.wikipedia.org/wiki/Connection_pool</w:t>
        </w:r>
      </w:hyperlink>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u w:val="single"/>
        </w:rPr>
      </w:pPr>
      <w:hyperlink r:id="rId52">
        <w:r w:rsidDel="00000000" w:rsidR="00000000" w:rsidRPr="00000000">
          <w:rPr>
            <w:rFonts w:ascii="Trebuchet MS" w:cs="Trebuchet MS" w:eastAsia="Trebuchet MS" w:hAnsi="Trebuchet MS"/>
            <w:color w:val="1155cc"/>
            <w:u w:val="single"/>
            <w:rtl w:val="0"/>
          </w:rPr>
          <w:t xml:space="preserve">http://www.javaranch.com/journal/200601/JDBCConnectionPooling.html</w:t>
        </w:r>
      </w:hyperlink>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rFonts w:ascii="Trebuchet MS" w:cs="Trebuchet MS" w:eastAsia="Trebuchet MS" w:hAnsi="Trebuchet MS"/>
          <w:color w:val="666666"/>
          <w:u w:val="single"/>
        </w:rPr>
      </w:pPr>
      <w:r w:rsidDel="00000000" w:rsidR="00000000" w:rsidRPr="00000000">
        <w:rPr>
          <w:rtl w:val="0"/>
        </w:rPr>
      </w:r>
    </w:p>
    <w:p w:rsidR="00000000" w:rsidDel="00000000" w:rsidP="00000000" w:rsidRDefault="00000000" w:rsidRPr="00000000" w14:paraId="00000304">
      <w:pPr>
        <w:pStyle w:val="Heading4"/>
        <w:pBdr>
          <w:top w:space="0" w:sz="0" w:val="nil"/>
          <w:left w:space="0" w:sz="0" w:val="nil"/>
          <w:bottom w:space="0" w:sz="0" w:val="nil"/>
          <w:right w:space="0" w:sz="0" w:val="nil"/>
          <w:between w:space="0" w:sz="0" w:val="nil"/>
        </w:pBdr>
        <w:shd w:fill="auto" w:val="clear"/>
        <w:rPr/>
      </w:pPr>
      <w:bookmarkStart w:colFirst="0" w:colLast="0" w:name="_mb3d1j80bkp6" w:id="32"/>
      <w:bookmarkEnd w:id="32"/>
      <w:r w:rsidDel="00000000" w:rsidR="00000000" w:rsidRPr="00000000">
        <w:rPr>
          <w:rtl w:val="0"/>
        </w:rPr>
        <w:t xml:space="preserve">Exercice IV.2 (Bonus): use BoneCP to create your Connection Pool</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fact that we have isolate the instance of our Connection will help us to modify quickly our code to use an implementation of a Connection Pool</w:t>
      </w: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1155cc"/>
            <w:u w:val="single"/>
            <w:rtl w:val="0"/>
          </w:rPr>
          <w:t xml:space="preserve">https://github.com/wwadge/bonecp</w:t>
        </w:r>
      </w:hyperlink>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9">
      <w:pPr>
        <w:pStyle w:val="Heading2"/>
        <w:rPr/>
      </w:pPr>
      <w:bookmarkStart w:colFirst="0" w:colLast="0" w:name="_u9grtr8bwru7" w:id="33"/>
      <w:bookmarkEnd w:id="33"/>
      <w:r w:rsidDel="00000000" w:rsidR="00000000" w:rsidRPr="00000000">
        <w:rPr>
          <w:rtl w:val="0"/>
        </w:rPr>
        <w:t xml:space="preserve">Part V : DAO Generator (Bonus)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This is a bonus, because you should prefer Spring JPA to ease DAO handling.</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Our database is currently only 5 Tables, but we might have easily 20, 50, 100 tables. In that case, we won't like to write manually all POJOs and DAO. We'll use a </w:t>
      </w:r>
      <w:hyperlink r:id="rId54">
        <w:r w:rsidDel="00000000" w:rsidR="00000000" w:rsidRPr="00000000">
          <w:rPr>
            <w:color w:val="1155cc"/>
            <w:u w:val="single"/>
            <w:rtl w:val="0"/>
          </w:rPr>
          <w:t xml:space="preserve">data dictionary view</w:t>
        </w:r>
      </w:hyperlink>
      <w:r w:rsidDel="00000000" w:rsidR="00000000" w:rsidRPr="00000000">
        <w:rPr>
          <w:rtl w:val="0"/>
        </w:rPr>
        <w:t xml:space="preserv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pStyle w:val="Heading4"/>
        <w:rPr/>
      </w:pPr>
      <w:bookmarkStart w:colFirst="0" w:colLast="0" w:name="_w7atcp2v8l2u" w:id="34"/>
      <w:bookmarkEnd w:id="34"/>
      <w:r w:rsidDel="00000000" w:rsidR="00000000" w:rsidRPr="00000000">
        <w:rPr>
          <w:rtl w:val="0"/>
        </w:rPr>
        <w:t xml:space="preserve">Exercice V.1 : List all columns of tables using data dictionary view(Bonus)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hyperlink r:id="rId55">
        <w:r w:rsidDel="00000000" w:rsidR="00000000" w:rsidRPr="00000000">
          <w:rPr>
            <w:color w:val="1155cc"/>
            <w:u w:val="single"/>
            <w:rtl w:val="0"/>
          </w:rPr>
          <w:t xml:space="preserve">http://stackoverflow.com/questions/205736/get-list-of-all-tables-in-oracle</w:t>
        </w:r>
      </w:hyperlink>
      <w:r w:rsidDel="00000000" w:rsidR="00000000" w:rsidRPr="00000000">
        <w:rPr>
          <w:rtl w:val="0"/>
        </w:rPr>
      </w:r>
    </w:p>
    <w:p w:rsidR="00000000" w:rsidDel="00000000" w:rsidP="00000000" w:rsidRDefault="00000000" w:rsidRPr="00000000" w14:paraId="00000312">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313">
      <w:pPr>
        <w:pStyle w:val="Heading4"/>
        <w:rPr/>
      </w:pPr>
      <w:bookmarkStart w:colFirst="0" w:colLast="0" w:name="_145jr18zm11y" w:id="35"/>
      <w:bookmarkEnd w:id="35"/>
      <w:r w:rsidDel="00000000" w:rsidR="00000000" w:rsidRPr="00000000">
        <w:rPr>
          <w:rtl w:val="0"/>
        </w:rPr>
        <w:t xml:space="preserve">Exercice V.2 : Create a new Java class programmatically(Bonus) </w:t>
      </w:r>
    </w:p>
    <w:p w:rsidR="00000000" w:rsidDel="00000000" w:rsidP="00000000" w:rsidRDefault="00000000" w:rsidRPr="00000000" w14:paraId="00000314">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Use File API in Java </w:t>
      </w:r>
    </w:p>
    <w:p w:rsidR="00000000" w:rsidDel="00000000" w:rsidP="00000000" w:rsidRDefault="00000000" w:rsidRPr="00000000" w14:paraId="00000316">
      <w:pPr>
        <w:rPr>
          <w:rFonts w:ascii="Trebuchet MS" w:cs="Trebuchet MS" w:eastAsia="Trebuchet MS" w:hAnsi="Trebuchet MS"/>
          <w:sz w:val="26"/>
          <w:szCs w:val="26"/>
        </w:rPr>
      </w:pPr>
      <w:r w:rsidDel="00000000" w:rsidR="00000000" w:rsidRPr="00000000">
        <w:rPr>
          <w:rtl w:val="0"/>
        </w:rPr>
        <w:t xml:space="preserve">To create a file In java 7:</w:t>
      </w:r>
      <w:r w:rsidDel="00000000" w:rsidR="00000000" w:rsidRPr="00000000">
        <w:rPr>
          <w:rtl w:val="0"/>
        </w:rPr>
      </w:r>
    </w:p>
    <w:p w:rsidR="00000000" w:rsidDel="00000000" w:rsidP="00000000" w:rsidRDefault="00000000" w:rsidRPr="00000000" w14:paraId="00000317">
      <w:pPr>
        <w:rPr/>
      </w:pPr>
      <w:hyperlink r:id="rId56">
        <w:r w:rsidDel="00000000" w:rsidR="00000000" w:rsidRPr="00000000">
          <w:rPr>
            <w:color w:val="1155cc"/>
            <w:u w:val="single"/>
            <w:rtl w:val="0"/>
          </w:rPr>
          <w:t xml:space="preserve">https://docs.oracle.com/javase/7/docs/api/java/io/File.html</w:t>
        </w:r>
      </w:hyperlink>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9">
            <w:pPr>
              <w:rPr>
                <w:rFonts w:ascii="Consolas" w:cs="Consolas" w:eastAsia="Consolas" w:hAnsi="Consolas"/>
                <w:b w:val="1"/>
                <w:sz w:val="18"/>
                <w:szCs w:val="18"/>
              </w:rPr>
            </w:pPr>
            <w:r w:rsidDel="00000000" w:rsidR="00000000" w:rsidRPr="00000000">
              <w:rPr>
                <w:rFonts w:ascii="Consolas" w:cs="Consolas" w:eastAsia="Consolas" w:hAnsi="Consolas"/>
                <w:b w:val="1"/>
                <w:color w:val="660066"/>
                <w:sz w:val="18"/>
                <w:szCs w:val="18"/>
                <w:rtl w:val="0"/>
              </w:rPr>
              <w:t xml:space="preserve">PrintWriter</w:t>
            </w:r>
            <w:r w:rsidDel="00000000" w:rsidR="00000000" w:rsidRPr="00000000">
              <w:rPr>
                <w:rFonts w:ascii="Consolas" w:cs="Consolas" w:eastAsia="Consolas" w:hAnsi="Consolas"/>
                <w:b w:val="1"/>
                <w:sz w:val="18"/>
                <w:szCs w:val="18"/>
                <w:rtl w:val="0"/>
              </w:rPr>
              <w:t xml:space="preserve"> writer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sz w:val="18"/>
                <w:szCs w:val="18"/>
                <w:rtl w:val="0"/>
              </w:rPr>
              <w:t xml:space="preserve"> </w:t>
            </w:r>
            <w:r w:rsidDel="00000000" w:rsidR="00000000" w:rsidRPr="00000000">
              <w:rPr>
                <w:rFonts w:ascii="Consolas" w:cs="Consolas" w:eastAsia="Consolas" w:hAnsi="Consolas"/>
                <w:b w:val="1"/>
                <w:color w:val="000088"/>
                <w:sz w:val="18"/>
                <w:szCs w:val="18"/>
                <w:rtl w:val="0"/>
              </w:rPr>
              <w:t xml:space="preserve">new</w:t>
            </w:r>
            <w:r w:rsidDel="00000000" w:rsidR="00000000" w:rsidRPr="00000000">
              <w:rPr>
                <w:rFonts w:ascii="Consolas" w:cs="Consolas" w:eastAsia="Consolas" w:hAnsi="Consolas"/>
                <w:b w:val="1"/>
                <w:sz w:val="18"/>
                <w:szCs w:val="18"/>
                <w:rtl w:val="0"/>
              </w:rPr>
              <w:t xml:space="preserve"> </w:t>
            </w:r>
            <w:r w:rsidDel="00000000" w:rsidR="00000000" w:rsidRPr="00000000">
              <w:rPr>
                <w:rFonts w:ascii="Consolas" w:cs="Consolas" w:eastAsia="Consolas" w:hAnsi="Consolas"/>
                <w:b w:val="1"/>
                <w:color w:val="660066"/>
                <w:sz w:val="18"/>
                <w:szCs w:val="18"/>
                <w:rtl w:val="0"/>
              </w:rPr>
              <w:t xml:space="preserve">PrintWriter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"/path/to/workspace/projectName/src/myClass.java"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sz w:val="18"/>
                <w:szCs w:val="18"/>
                <w:rtl w:val="0"/>
              </w:rPr>
              <w:t xml:space="preserve"> </w:t>
            </w:r>
            <w:r w:rsidDel="00000000" w:rsidR="00000000" w:rsidRPr="00000000">
              <w:rPr>
                <w:rFonts w:ascii="Consolas" w:cs="Consolas" w:eastAsia="Consolas" w:hAnsi="Consolas"/>
                <w:b w:val="1"/>
                <w:color w:val="008800"/>
                <w:sz w:val="18"/>
                <w:szCs w:val="18"/>
                <w:rtl w:val="0"/>
              </w:rPr>
              <w:t xml:space="preserve">"UTF-8"</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31A">
            <w:pP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writer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sz w:val="18"/>
                <w:szCs w:val="18"/>
                <w:rtl w:val="0"/>
              </w:rPr>
              <w:t xml:space="preserve">println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"public class MyClass {"</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31B">
            <w:pP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writer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sz w:val="18"/>
                <w:szCs w:val="18"/>
                <w:rtl w:val="0"/>
              </w:rPr>
              <w:t xml:space="preserve">println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  int attribute a = 5;"</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31C">
            <w:pPr>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writer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sz w:val="18"/>
                <w:szCs w:val="18"/>
                <w:rtl w:val="0"/>
              </w:rPr>
              <w:t xml:space="preserve">println</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p w:rsidR="00000000" w:rsidDel="00000000" w:rsidP="00000000" w:rsidRDefault="00000000" w:rsidRPr="00000000" w14:paraId="0000031D">
            <w:pPr>
              <w:rPr>
                <w:rFonts w:ascii="Consolas" w:cs="Consolas" w:eastAsia="Consolas" w:hAnsi="Consolas"/>
                <w:color w:val="660066"/>
                <w:sz w:val="18"/>
                <w:szCs w:val="18"/>
              </w:rPr>
            </w:pPr>
            <w:r w:rsidDel="00000000" w:rsidR="00000000" w:rsidRPr="00000000">
              <w:rPr>
                <w:rFonts w:ascii="Consolas" w:cs="Consolas" w:eastAsia="Consolas" w:hAnsi="Consolas"/>
                <w:b w:val="1"/>
                <w:sz w:val="18"/>
                <w:szCs w:val="18"/>
                <w:rtl w:val="0"/>
              </w:rPr>
              <w:t xml:space="preserve">writer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sz w:val="18"/>
                <w:szCs w:val="18"/>
                <w:rtl w:val="0"/>
              </w:rPr>
              <w:t xml:space="preserve">close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tl w:val="0"/>
              </w:rPr>
            </w:r>
          </w:p>
        </w:tc>
      </w:tr>
    </w:tbl>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320">
      <w:pPr>
        <w:pStyle w:val="Heading4"/>
        <w:rPr/>
      </w:pPr>
      <w:bookmarkStart w:colFirst="0" w:colLast="0" w:name="_a60li7xz3btn" w:id="36"/>
      <w:bookmarkEnd w:id="36"/>
      <w:r w:rsidDel="00000000" w:rsidR="00000000" w:rsidRPr="00000000">
        <w:rPr>
          <w:rtl w:val="0"/>
        </w:rPr>
        <w:t xml:space="preserve">Exercice V.3 : Create all POJOs dynamically(Bonus)</w:t>
      </w:r>
    </w:p>
    <w:p w:rsidR="00000000" w:rsidDel="00000000" w:rsidP="00000000" w:rsidRDefault="00000000" w:rsidRPr="00000000" w14:paraId="00000321">
      <w:pPr>
        <w:rPr>
          <w:rFonts w:ascii="Trebuchet MS" w:cs="Trebuchet MS" w:eastAsia="Trebuchet MS" w:hAnsi="Trebuchet MS"/>
          <w:b w:val="1"/>
          <w:sz w:val="26"/>
          <w:szCs w:val="26"/>
        </w:rPr>
      </w:pPr>
      <w:r w:rsidDel="00000000" w:rsidR="00000000" w:rsidRPr="00000000">
        <w:rPr>
          <w:rtl w:val="0"/>
        </w:rPr>
        <w:t xml:space="preserve">Create Dept.java, Emp.java … dynamically by reading tables in data dictionary view.</w:t>
      </w:r>
      <w:r w:rsidDel="00000000" w:rsidR="00000000" w:rsidRPr="00000000">
        <w:rPr>
          <w:rtl w:val="0"/>
        </w:rPr>
      </w:r>
    </w:p>
    <w:p w:rsidR="00000000" w:rsidDel="00000000" w:rsidP="00000000" w:rsidRDefault="00000000" w:rsidRPr="00000000" w14:paraId="00000322">
      <w:pPr>
        <w:rPr>
          <w:rFonts w:ascii="Trebuchet MS" w:cs="Trebuchet MS" w:eastAsia="Trebuchet MS" w:hAnsi="Trebuchet MS"/>
          <w:b w:val="1"/>
          <w:sz w:val="26"/>
          <w:szCs w:val="26"/>
        </w:rPr>
      </w:pPr>
      <w:r w:rsidDel="00000000" w:rsidR="00000000" w:rsidRPr="00000000">
        <w:rPr>
          <w:rtl w:val="0"/>
        </w:rPr>
      </w:r>
    </w:p>
    <w:p w:rsidR="00000000" w:rsidDel="00000000" w:rsidP="00000000" w:rsidRDefault="00000000" w:rsidRPr="00000000" w14:paraId="00000323">
      <w:pPr>
        <w:pStyle w:val="Heading4"/>
        <w:rPr/>
      </w:pPr>
      <w:bookmarkStart w:colFirst="0" w:colLast="0" w:name="_a8oexipucl46" w:id="37"/>
      <w:bookmarkEnd w:id="37"/>
      <w:r w:rsidDel="00000000" w:rsidR="00000000" w:rsidRPr="00000000">
        <w:rPr>
          <w:rtl w:val="0"/>
        </w:rPr>
        <w:t xml:space="preserve">Exercice V.4 : Create all DAOs dynamically(Bonus)</w:t>
      </w:r>
    </w:p>
    <w:p w:rsidR="00000000" w:rsidDel="00000000" w:rsidP="00000000" w:rsidRDefault="00000000" w:rsidRPr="00000000" w14:paraId="00000324">
      <w:pPr>
        <w:rPr>
          <w:rFonts w:ascii="Trebuchet MS" w:cs="Trebuchet MS" w:eastAsia="Trebuchet MS" w:hAnsi="Trebuchet MS"/>
          <w:color w:val="666666"/>
          <w:u w:val="single"/>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250"/>
        <w:tblGridChange w:id="0">
          <w:tblGrid>
            <w:gridCol w:w="1110"/>
            <w:gridCol w:w="8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6">
            <w:pPr>
              <w:rPr>
                <w:rFonts w:ascii="Consolas" w:cs="Consolas" w:eastAsia="Consolas" w:hAnsi="Consolas"/>
                <w:color w:val="660066"/>
                <w:sz w:val="18"/>
                <w:szCs w:val="18"/>
              </w:rPr>
            </w:pPr>
            <w:r w:rsidDel="00000000" w:rsidR="00000000" w:rsidRPr="00000000">
              <w:rPr>
                <w:rFonts w:ascii="Consolas" w:cs="Consolas" w:eastAsia="Consolas" w:hAnsi="Consolas"/>
                <w:color w:val="660066"/>
                <w:sz w:val="18"/>
                <w:szCs w:val="18"/>
              </w:rPr>
              <w:drawing>
                <wp:inline distB="114300" distT="114300" distL="114300" distR="114300">
                  <wp:extent cx="547688" cy="547688"/>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7688" cy="5476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rPr>
                <w:color w:val="ff9900"/>
              </w:rPr>
            </w:pPr>
            <w:r w:rsidDel="00000000" w:rsidR="00000000" w:rsidRPr="00000000">
              <w:rPr>
                <w:color w:val="ff9900"/>
                <w:rtl w:val="0"/>
              </w:rPr>
              <w:t xml:space="preserve">Automatic Code Generation is nice but in only a certain context. Mapping DB in Java POJO was great. But repeating too many SQL requests that look the same lead to "</w:t>
            </w:r>
            <w:r w:rsidDel="00000000" w:rsidR="00000000" w:rsidRPr="00000000">
              <w:rPr>
                <w:color w:val="ff0000"/>
                <w:rtl w:val="0"/>
              </w:rPr>
              <w:t xml:space="preserve">code duplication</w:t>
            </w:r>
            <w:r w:rsidDel="00000000" w:rsidR="00000000" w:rsidRPr="00000000">
              <w:rPr>
                <w:color w:val="ff9900"/>
                <w:rtl w:val="0"/>
              </w:rPr>
              <w:t xml:space="preserve">", the </w:t>
            </w:r>
            <w:r w:rsidDel="00000000" w:rsidR="00000000" w:rsidRPr="00000000">
              <w:rPr>
                <w:color w:val="ff0000"/>
                <w:rtl w:val="0"/>
              </w:rPr>
              <w:t xml:space="preserve">evil of Informatic</w:t>
            </w:r>
            <w:r w:rsidDel="00000000" w:rsidR="00000000" w:rsidRPr="00000000">
              <w:rPr>
                <w:color w:val="ff9900"/>
                <w:rtl w:val="0"/>
              </w:rPr>
              <w:t xml:space="preserve">.</w:t>
            </w:r>
          </w:p>
          <w:p w:rsidR="00000000" w:rsidDel="00000000" w:rsidP="00000000" w:rsidRDefault="00000000" w:rsidRPr="00000000" w14:paraId="00000328">
            <w:pPr>
              <w:rPr>
                <w:color w:val="ff9900"/>
              </w:rPr>
            </w:pPr>
            <w:r w:rsidDel="00000000" w:rsidR="00000000" w:rsidRPr="00000000">
              <w:rPr>
                <w:color w:val="ff9900"/>
                <w:rtl w:val="0"/>
              </w:rPr>
              <w:t xml:space="preserve">So be careful, with "great power comes great responsibility" !</w:t>
            </w:r>
          </w:p>
        </w:tc>
      </w:tr>
    </w:tbl>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rFonts w:ascii="Trebuchet MS" w:cs="Trebuchet MS" w:eastAsia="Trebuchet MS" w:hAnsi="Trebuchet MS"/>
          <w:color w:val="666666"/>
          <w:u w:val="single"/>
        </w:rPr>
      </w:pPr>
      <w:r w:rsidDel="00000000" w:rsidR="00000000" w:rsidRPr="00000000">
        <w:rPr>
          <w:rtl w:val="0"/>
        </w:rPr>
      </w:r>
    </w:p>
    <w:p w:rsidR="00000000" w:rsidDel="00000000" w:rsidP="00000000" w:rsidRDefault="00000000" w:rsidRPr="00000000" w14:paraId="0000032B">
      <w:pPr>
        <w:rPr>
          <w:rFonts w:ascii="Trebuchet MS" w:cs="Trebuchet MS" w:eastAsia="Trebuchet MS" w:hAnsi="Trebuchet MS"/>
          <w:color w:val="666666"/>
          <w:u w:val="single"/>
        </w:rPr>
      </w:pPr>
      <w:r w:rsidDel="00000000" w:rsidR="00000000" w:rsidRPr="00000000">
        <w:rPr>
          <w:rtl w:val="0"/>
        </w:rPr>
      </w:r>
    </w:p>
    <w:p w:rsidR="00000000" w:rsidDel="00000000" w:rsidP="00000000" w:rsidRDefault="00000000" w:rsidRPr="00000000" w14:paraId="0000032C">
      <w:pPr>
        <w:rPr>
          <w:rFonts w:ascii="Trebuchet MS" w:cs="Trebuchet MS" w:eastAsia="Trebuchet MS" w:hAnsi="Trebuchet MS"/>
          <w:color w:val="666666"/>
        </w:rPr>
      </w:pPr>
      <w:r w:rsidDel="00000000" w:rsidR="00000000" w:rsidRPr="00000000">
        <w:rPr>
          <w:rFonts w:ascii="Trebuchet MS" w:cs="Trebuchet MS" w:eastAsia="Trebuchet MS" w:hAnsi="Trebuchet MS"/>
          <w:color w:val="666666"/>
          <w:rtl w:val="0"/>
        </w:rPr>
        <w:t xml:space="preserve">Read More on DAO:</w:t>
      </w:r>
    </w:p>
    <w:p w:rsidR="00000000" w:rsidDel="00000000" w:rsidP="00000000" w:rsidRDefault="00000000" w:rsidRPr="00000000" w14:paraId="0000032D">
      <w:pPr>
        <w:rPr>
          <w:rFonts w:ascii="Trebuchet MS" w:cs="Trebuchet MS" w:eastAsia="Trebuchet MS" w:hAnsi="Trebuchet MS"/>
          <w:color w:val="666666"/>
        </w:rPr>
      </w:pPr>
      <w:hyperlink r:id="rId57">
        <w:r w:rsidDel="00000000" w:rsidR="00000000" w:rsidRPr="00000000">
          <w:rPr>
            <w:rFonts w:ascii="Trebuchet MS" w:cs="Trebuchet MS" w:eastAsia="Trebuchet MS" w:hAnsi="Trebuchet MS"/>
            <w:color w:val="1155cc"/>
            <w:u w:val="single"/>
            <w:rtl w:val="0"/>
          </w:rPr>
          <w:t xml:space="preserve">http://en.wikipedia.org/wiki/Hibernate_(Java)</w:t>
        </w:r>
      </w:hyperlink>
      <w:r w:rsidDel="00000000" w:rsidR="00000000" w:rsidRPr="00000000">
        <w:rPr>
          <w:rtl w:val="0"/>
        </w:rPr>
      </w:r>
    </w:p>
    <w:p w:rsidR="00000000" w:rsidDel="00000000" w:rsidP="00000000" w:rsidRDefault="00000000" w:rsidRPr="00000000" w14:paraId="0000032E">
      <w:pPr>
        <w:rPr>
          <w:rFonts w:ascii="Trebuchet MS" w:cs="Trebuchet MS" w:eastAsia="Trebuchet MS" w:hAnsi="Trebuchet MS"/>
          <w:color w:val="666666"/>
        </w:rPr>
      </w:pPr>
      <w:hyperlink r:id="rId58">
        <w:r w:rsidDel="00000000" w:rsidR="00000000" w:rsidRPr="00000000">
          <w:rPr>
            <w:rFonts w:ascii="Trebuchet MS" w:cs="Trebuchet MS" w:eastAsia="Trebuchet MS" w:hAnsi="Trebuchet MS"/>
            <w:color w:val="1155cc"/>
            <w:u w:val="single"/>
            <w:rtl w:val="0"/>
          </w:rPr>
          <w:t xml:space="preserve">http://www.tutorialspoint.com/hibernate/hibernate_tutorial.pdf</w:t>
        </w:r>
      </w:hyperlink>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3">
      <w:pPr>
        <w:pStyle w:val="Heading2"/>
        <w:pBdr>
          <w:top w:space="0" w:sz="0" w:val="nil"/>
          <w:left w:space="0" w:sz="0" w:val="nil"/>
          <w:bottom w:space="0" w:sz="0" w:val="nil"/>
          <w:right w:space="0" w:sz="0" w:val="nil"/>
          <w:between w:space="0" w:sz="0" w:val="nil"/>
        </w:pBdr>
        <w:shd w:fill="auto" w:val="clear"/>
        <w:rPr/>
      </w:pPr>
      <w:bookmarkStart w:colFirst="0" w:colLast="0" w:name="_94kjv9guom08" w:id="38"/>
      <w:bookmarkEnd w:id="38"/>
      <w:r w:rsidDel="00000000" w:rsidR="00000000" w:rsidRPr="00000000">
        <w:rPr>
          <w:rtl w:val="0"/>
        </w:rPr>
        <w:t xml:space="preserve">Tips</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l8uy8t6gf1dh" w:id="39"/>
    <w:bookmarkEnd w:id="39"/>
    <w:p w:rsidR="00000000" w:rsidDel="00000000" w:rsidP="00000000" w:rsidRDefault="00000000" w:rsidRPr="00000000" w14:paraId="0000033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Get entry from User:</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ab/>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highlight w:val="white"/>
                <w:rtl w:val="0"/>
              </w:rPr>
              <w:t xml:space="preserve">Scanner</w:t>
            </w:r>
            <w:r w:rsidDel="00000000" w:rsidR="00000000" w:rsidRPr="00000000">
              <w:rPr>
                <w:rFonts w:ascii="Consolas" w:cs="Consolas" w:eastAsia="Consolas" w:hAnsi="Consolas"/>
                <w:color w:val="000000"/>
                <w:sz w:val="18"/>
                <w:szCs w:val="18"/>
                <w:highlight w:val="white"/>
                <w:rtl w:val="0"/>
              </w:rPr>
              <w:t xml:space="preserve"> sc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000088"/>
                <w:sz w:val="18"/>
                <w:szCs w:val="18"/>
                <w:highlight w:val="white"/>
                <w:rtl w:val="0"/>
              </w:rPr>
              <w:t xml:space="preserve">new</w:t>
            </w:r>
            <w:r w:rsidDel="00000000" w:rsidR="00000000" w:rsidRPr="00000000">
              <w:rPr>
                <w:rFonts w:ascii="Consolas" w:cs="Consolas" w:eastAsia="Consolas" w:hAnsi="Consolas"/>
                <w:color w:val="000000"/>
                <w:sz w:val="18"/>
                <w:szCs w:val="18"/>
                <w:highlight w:val="white"/>
                <w:rtl w:val="0"/>
              </w:rPr>
              <w:t xml:space="preserve"> </w:t>
            </w:r>
            <w:r w:rsidDel="00000000" w:rsidR="00000000" w:rsidRPr="00000000">
              <w:rPr>
                <w:rFonts w:ascii="Consolas" w:cs="Consolas" w:eastAsia="Consolas" w:hAnsi="Consolas"/>
                <w:color w:val="660066"/>
                <w:sz w:val="18"/>
                <w:szCs w:val="18"/>
                <w:highlight w:val="white"/>
                <w:rtl w:val="0"/>
              </w:rPr>
              <w:t xml:space="preserve">Scanner</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660066"/>
                <w:sz w:val="18"/>
                <w:szCs w:val="18"/>
                <w:highlight w:val="white"/>
                <w:rtl w:val="0"/>
              </w:rPr>
              <w:t xml:space="preserve">System</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88"/>
                <w:sz w:val="18"/>
                <w:szCs w:val="18"/>
                <w:highlight w:val="white"/>
                <w:rtl w:val="0"/>
              </w:rPr>
              <w:t xml:space="preserve">in</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br w:type="textWrapping"/>
            </w: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highlight w:val="white"/>
                <w:rtl w:val="0"/>
              </w:rPr>
              <w:t xml:space="preserve">int</w:t>
            </w:r>
            <w:r w:rsidDel="00000000" w:rsidR="00000000" w:rsidRPr="00000000">
              <w:rPr>
                <w:rFonts w:ascii="Consolas" w:cs="Consolas" w:eastAsia="Consolas" w:hAnsi="Consolas"/>
                <w:color w:val="000000"/>
                <w:sz w:val="18"/>
                <w:szCs w:val="18"/>
                <w:highlight w:val="white"/>
                <w:rtl w:val="0"/>
              </w:rPr>
              <w:t xml:space="preserve"> i </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 sc</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Fonts w:ascii="Consolas" w:cs="Consolas" w:eastAsia="Consolas" w:hAnsi="Consolas"/>
                <w:color w:val="000000"/>
                <w:sz w:val="18"/>
                <w:szCs w:val="18"/>
                <w:highlight w:val="white"/>
                <w:rtl w:val="0"/>
              </w:rPr>
              <w:t xml:space="preserve">nextInt</w:t>
            </w:r>
            <w:r w:rsidDel="00000000" w:rsidR="00000000" w:rsidRPr="00000000">
              <w:rPr>
                <w:rFonts w:ascii="Consolas" w:cs="Consolas" w:eastAsia="Consolas" w:hAnsi="Consolas"/>
                <w:color w:val="666600"/>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bookmarkStart w:colFirst="0" w:colLast="0" w:name="ezw3nfomh4or" w:id="40"/>
    <w:bookmarkEnd w:id="40"/>
    <w:p w:rsidR="00000000" w:rsidDel="00000000" w:rsidP="00000000" w:rsidRDefault="00000000" w:rsidRPr="00000000" w14:paraId="0000033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Tips Exercice 3:</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First thing to do is: </w:t>
      </w:r>
      <w:hyperlink r:id="rId59">
        <w:r w:rsidDel="00000000" w:rsidR="00000000" w:rsidRPr="00000000">
          <w:rPr>
            <w:color w:val="1155cc"/>
            <w:u w:val="single"/>
            <w:rtl w:val="0"/>
          </w:rPr>
          <w:t xml:space="preserve">Google : how to know column name result set</w:t>
        </w:r>
      </w:hyperlink>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60">
        <w:r w:rsidDel="00000000" w:rsidR="00000000" w:rsidRPr="00000000">
          <w:rPr>
            <w:color w:val="1155cc"/>
            <w:u w:val="single"/>
            <w:rtl w:val="0"/>
          </w:rPr>
          <w:t xml:space="preserve">ResultSetMetaData</w:t>
        </w:r>
      </w:hyperlink>
      <w:r w:rsidDel="00000000" w:rsidR="00000000" w:rsidRPr="00000000">
        <w:rPr>
          <w:rtl w:val="0"/>
        </w:rPr>
        <w:t xml:space="preserve"> can give information on the resultSet</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ind w:firstLine="72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ResultSetMetaData</w:t>
            </w:r>
            <w:r w:rsidDel="00000000" w:rsidR="00000000" w:rsidRPr="00000000">
              <w:rPr>
                <w:rFonts w:ascii="Consolas" w:cs="Consolas" w:eastAsia="Consolas" w:hAnsi="Consolas"/>
                <w:color w:val="000000"/>
                <w:sz w:val="18"/>
                <w:szCs w:val="18"/>
                <w:rtl w:val="0"/>
              </w:rPr>
              <w:t xml:space="preserve"> rsmd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results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getMetaData</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columnsNumber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rsmd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getColumnCount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firstColumnName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rsmd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getColumnName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even if a field is marked as “Integer” in the database, you are allow results.getString(i)</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field.</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Link to the original Google Doc:</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https://docs.google.com/document/d/1W4fz6mD7qCibN7pE1jtT7tPUP6ffoMrtn_sTJxdSMVY/</w:t>
        </w:r>
      </w:hyperlink>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hieu Lormeau" w:id="1" w:date="2019-04-11T15:41:49Z">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anyone came across this error and solved it ?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java.sql.SQLSyntaxErrorException: ORA-04098: trigger 'SYSTEM.FIRST_TRIGGER' is invalid and failed re-validation</w:t>
      </w:r>
    </w:p>
  </w:comment>
  <w:comment w:author="Quentin Chupin" w:id="2" w:date="2019-04-11T16:52:23Z">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Nope, however, whatever we tried when we executed our method it would run endlessly</w:t>
      </w:r>
    </w:p>
  </w:comment>
  <w:comment w:author="Thibaut de Broca" w:id="3" w:date="2020-04-12T21:15:59Z">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Bonjour Matthieu, l'erreur dit que vous avez un trigger invalid. Il faudrait que vous alliez dans votre base de donnée  sur Oracle SQL Developer pour le supprimer : "DROP TRIGGER SYSTEM.FIRST_TRIGGER"</w:t>
      </w:r>
    </w:p>
  </w:comment>
  <w:comment w:author="Desmosthène Asso" w:id="0" w:date="2020-04-19T07:11:14Z">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windows family, eclipse, and i succeded, here my code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https://docs.google.com/document/d/11dykhxIGTtq62hmvQX5jSj0ffRAhuYJdAcYym_otjCc/edit?usp=sharing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vnrepository.com/artifact/org.projectlombok/lombok/1.18.12" TargetMode="External"/><Relationship Id="rId42" Type="http://schemas.openxmlformats.org/officeDocument/2006/relationships/hyperlink" Target="http://localhost:9090/employees" TargetMode="External"/><Relationship Id="rId41" Type="http://schemas.openxmlformats.org/officeDocument/2006/relationships/hyperlink" Target="https://projectlombok.org/features/Data" TargetMode="External"/><Relationship Id="rId44" Type="http://schemas.openxmlformats.org/officeDocument/2006/relationships/hyperlink" Target="http://localhost:9090/v2/api-docs" TargetMode="External"/><Relationship Id="rId43" Type="http://schemas.openxmlformats.org/officeDocument/2006/relationships/hyperlink" Target="http://localhost:9090/swagger-ui.html#" TargetMode="External"/><Relationship Id="rId46" Type="http://schemas.openxmlformats.org/officeDocument/2006/relationships/hyperlink" Target="https://openclassrooms.com/fr/courses/4668056-construisez-des-microservices" TargetMode="External"/><Relationship Id="rId45" Type="http://schemas.openxmlformats.org/officeDocument/2006/relationships/hyperlink" Target="https://restfulapi.net/resource-nam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herongyang.com/JDBC/Oracle-JDBC-Driver-Connection-URL.html" TargetMode="External"/><Relationship Id="rId48" Type="http://schemas.openxmlformats.org/officeDocument/2006/relationships/image" Target="media/image12.jpg"/><Relationship Id="rId47" Type="http://schemas.openxmlformats.org/officeDocument/2006/relationships/hyperlink" Target="https://www.baeldung.com/spring-boot-hikari#spring-boot-2" TargetMode="External"/><Relationship Id="rId49" Type="http://schemas.openxmlformats.org/officeDocument/2006/relationships/image" Target="media/image10.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jetbrains.com/idea/download" TargetMode="External"/><Relationship Id="rId8" Type="http://schemas.openxmlformats.org/officeDocument/2006/relationships/hyperlink" Target="http://www.oracle.com/technetwork/database/features/jdbc/index-091264.html" TargetMode="External"/><Relationship Id="rId31" Type="http://schemas.openxmlformats.org/officeDocument/2006/relationships/image" Target="media/image8.png"/><Relationship Id="rId30" Type="http://schemas.openxmlformats.org/officeDocument/2006/relationships/hyperlink" Target="http://arnaud.nauwynck.free.fr/CoursIUT/Intro-JPA-mapping.pdf" TargetMode="External"/><Relationship Id="rId33" Type="http://schemas.openxmlformats.org/officeDocument/2006/relationships/image" Target="media/image7.png"/><Relationship Id="rId32" Type="http://schemas.openxmlformats.org/officeDocument/2006/relationships/hyperlink" Target="https://maven.apache.org/guides/introduction/introduction-to-the-pom.html" TargetMode="External"/><Relationship Id="rId35" Type="http://schemas.openxmlformats.org/officeDocument/2006/relationships/image" Target="media/image4.png"/><Relationship Id="rId34" Type="http://schemas.openxmlformats.org/officeDocument/2006/relationships/hyperlink" Target="http://localhost:9090/?name=Bob%20Marley" TargetMode="External"/><Relationship Id="rId37" Type="http://schemas.openxmlformats.org/officeDocument/2006/relationships/image" Target="media/image6.png"/><Relationship Id="rId36" Type="http://schemas.openxmlformats.org/officeDocument/2006/relationships/hyperlink" Target="http://localhost:9090/employees" TargetMode="External"/><Relationship Id="rId39" Type="http://schemas.openxmlformats.org/officeDocument/2006/relationships/image" Target="media/image3.jpg"/><Relationship Id="rId38" Type="http://schemas.openxmlformats.org/officeDocument/2006/relationships/hyperlink" Target="https://www.w3schools.com/java/java_encapsulation.asp" TargetMode="External"/><Relationship Id="rId61" Type="http://schemas.openxmlformats.org/officeDocument/2006/relationships/hyperlink" Target="https://docs.google.com/document/d/1W4fz6mD7qCibN7pE1jtT7tPUP6ffoMrtn_sTJxdSMVY/" TargetMode="External"/><Relationship Id="rId20" Type="http://schemas.openxmlformats.org/officeDocument/2006/relationships/hyperlink" Target="http://docs.oracle.com/javase/tutorial/jdbc/basics/" TargetMode="External"/><Relationship Id="rId22" Type="http://schemas.openxmlformats.org/officeDocument/2006/relationships/hyperlink" Target="http://en.wikipedia.org/wiki/Data_access_object" TargetMode="External"/><Relationship Id="rId21" Type="http://schemas.openxmlformats.org/officeDocument/2006/relationships/hyperlink" Target="http://www.oracle.com/technetwork/java/dataaccessobject-138824.html" TargetMode="External"/><Relationship Id="rId24" Type="http://schemas.openxmlformats.org/officeDocument/2006/relationships/image" Target="media/image5.png"/><Relationship Id="rId23" Type="http://schemas.openxmlformats.org/officeDocument/2006/relationships/hyperlink" Target="http://stackoverflow.com/questions/19154202/data-access-object-dao-in-java" TargetMode="External"/><Relationship Id="rId60" Type="http://schemas.openxmlformats.org/officeDocument/2006/relationships/hyperlink" Target="http://docs.oracle.com/javase/7/docs/api/java/sql/ResultSetMetaData.html" TargetMode="External"/><Relationship Id="rId26" Type="http://schemas.openxmlformats.org/officeDocument/2006/relationships/hyperlink" Target="http://en.wikipedia.org/wiki/Create,_read,_update_and_delete" TargetMode="External"/><Relationship Id="rId25" Type="http://schemas.openxmlformats.org/officeDocument/2006/relationships/hyperlink" Target="http://en.wikipedia.org/wiki/Plain_Old_Java_Object" TargetMode="External"/><Relationship Id="rId28" Type="http://schemas.openxmlformats.org/officeDocument/2006/relationships/hyperlink" Target="http://www.tutorialspoint.com/design_pattern/factory_pattern.htm" TargetMode="External"/><Relationship Id="rId27" Type="http://schemas.openxmlformats.org/officeDocument/2006/relationships/image" Target="media/image9.png"/><Relationship Id="rId29" Type="http://schemas.openxmlformats.org/officeDocument/2006/relationships/image" Target="media/image11.png"/><Relationship Id="rId51" Type="http://schemas.openxmlformats.org/officeDocument/2006/relationships/hyperlink" Target="http://en.wikipedia.org/wiki/Connection_pool" TargetMode="External"/><Relationship Id="rId50" Type="http://schemas.openxmlformats.org/officeDocument/2006/relationships/hyperlink" Target="https://docs.oracle.com/javase/7/docs/api/javax/sql/DataSource.html" TargetMode="External"/><Relationship Id="rId53" Type="http://schemas.openxmlformats.org/officeDocument/2006/relationships/hyperlink" Target="https://github.com/wwadge/bonecp" TargetMode="External"/><Relationship Id="rId52" Type="http://schemas.openxmlformats.org/officeDocument/2006/relationships/hyperlink" Target="http://www.javaranch.com/journal/200601/JDBCConnectionPooling.html" TargetMode="External"/><Relationship Id="rId11" Type="http://schemas.openxmlformats.org/officeDocument/2006/relationships/hyperlink" Target="http://docs.oracle.com/javase/6/docs/api/java/sql/Connection.html" TargetMode="External"/><Relationship Id="rId55" Type="http://schemas.openxmlformats.org/officeDocument/2006/relationships/hyperlink" Target="http://stackoverflow.com/questions/205736/get-list-of-all-tables-in-oracle" TargetMode="External"/><Relationship Id="rId10" Type="http://schemas.openxmlformats.org/officeDocument/2006/relationships/hyperlink" Target="http://docs.oracle.com/javase/6/docs/api/java/sql/DriverManager.html" TargetMode="External"/><Relationship Id="rId54" Type="http://schemas.openxmlformats.org/officeDocument/2006/relationships/hyperlink" Target="https://docs.oracle.com/html/B13682_01/a_ddview.htm" TargetMode="External"/><Relationship Id="rId13" Type="http://schemas.openxmlformats.org/officeDocument/2006/relationships/hyperlink" Target="http://docs.oracle.com/javase/6/docs/api/java/sql/Statement.html" TargetMode="External"/><Relationship Id="rId57" Type="http://schemas.openxmlformats.org/officeDocument/2006/relationships/hyperlink" Target="http://en.wikipedia.org/wiki/Hibernate_(Java)" TargetMode="External"/><Relationship Id="rId12" Type="http://schemas.openxmlformats.org/officeDocument/2006/relationships/image" Target="media/image2.png"/><Relationship Id="rId56" Type="http://schemas.openxmlformats.org/officeDocument/2006/relationships/hyperlink" Target="https://docs.oracle.com/javase/7/docs/api/java/io/File.html" TargetMode="External"/><Relationship Id="rId15" Type="http://schemas.openxmlformats.org/officeDocument/2006/relationships/hyperlink" Target="http://docs.oracle.com/javase/6/docs/api/java/sql/Statement.html#executeQuery(java.lang.String)" TargetMode="External"/><Relationship Id="rId59" Type="http://schemas.openxmlformats.org/officeDocument/2006/relationships/hyperlink" Target="https://www.google.com/?q=how%20to%20know%20column%20name%20result%20set" TargetMode="External"/><Relationship Id="rId14" Type="http://schemas.openxmlformats.org/officeDocument/2006/relationships/hyperlink" Target="http://docs.oracle.com/javase/6/docs/api/java/sql/Connection.html#createStatement()" TargetMode="External"/><Relationship Id="rId58" Type="http://schemas.openxmlformats.org/officeDocument/2006/relationships/hyperlink" Target="http://www.tutorialspoint.com/hibernate/hibernate_tutorial.pdf" TargetMode="External"/><Relationship Id="rId17" Type="http://schemas.openxmlformats.org/officeDocument/2006/relationships/image" Target="media/image1.png"/><Relationship Id="rId16" Type="http://schemas.openxmlformats.org/officeDocument/2006/relationships/hyperlink" Target="http://docs.oracle.com/javase/6/docs/api/java/sql/Statement.html#executeUpdate(java.lang.String)" TargetMode="External"/><Relationship Id="rId19" Type="http://schemas.openxmlformats.org/officeDocument/2006/relationships/hyperlink" Target="http://en.wikipedia.org/wiki/SQL_injection" TargetMode="External"/><Relationship Id="rId18" Type="http://schemas.openxmlformats.org/officeDocument/2006/relationships/hyperlink" Target="http://docs.oracle.com/javase/6/docs/api/java/sql/PreparedStatemen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