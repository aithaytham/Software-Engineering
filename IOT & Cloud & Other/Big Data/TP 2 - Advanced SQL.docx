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Rule="auto"/>
        <w:jc w:val="center"/>
        <w:rPr>
          <w:ins w:author="Jean Yves Trang" w:id="1" w:date="2020-10-23T09:10:02Z"/>
        </w:rPr>
      </w:pPr>
      <w:ins w:author="Jean Yves Trang" w:id="1" w:date="2020-10-23T09:10:02Z">
        <w:r w:rsidDel="00000000" w:rsidR="00000000" w:rsidRPr="00000000">
          <w:rPr>
            <w:rtl w:val="0"/>
          </w:rPr>
        </w:r>
      </w:ins>
    </w:p>
    <w:p w:rsidR="00000000" w:rsidDel="00000000" w:rsidP="00000000" w:rsidRDefault="00000000" w:rsidRPr="00000000" w14:paraId="00000002">
      <w:pPr>
        <w:widowControl w:val="0"/>
        <w:spacing w:after="10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Advanced Database - TP 2 </w:t>
      </w:r>
    </w:p>
    <w:p w:rsidR="00000000" w:rsidDel="00000000" w:rsidP="00000000" w:rsidRDefault="00000000" w:rsidRPr="00000000" w14:paraId="00000003">
      <w:pPr>
        <w:widowControl w:val="0"/>
        <w:spacing w:after="100" w:lineRule="auto"/>
        <w:jc w:val="center"/>
        <w:rPr>
          <w:rFonts w:ascii="Helvetica Neue" w:cs="Helvetica Neue" w:eastAsia="Helvetica Neue" w:hAnsi="Helvetica Neue"/>
          <w:b w:val="1"/>
          <w:color w:val="4682b4"/>
          <w:sz w:val="54"/>
          <w:szCs w:val="54"/>
        </w:rPr>
      </w:pPr>
      <w:r w:rsidDel="00000000" w:rsidR="00000000" w:rsidRPr="00000000">
        <w:rPr>
          <w:rFonts w:ascii="Calibri" w:cs="Calibri" w:eastAsia="Calibri" w:hAnsi="Calibri"/>
          <w:b w:val="1"/>
          <w:sz w:val="40"/>
          <w:szCs w:val="40"/>
          <w:u w:val="single"/>
          <w:rtl w:val="0"/>
        </w:rPr>
        <w:t xml:space="preserve">Advanced SQL</w:t>
      </w:r>
      <w:r w:rsidDel="00000000" w:rsidR="00000000" w:rsidRPr="00000000">
        <w:rPr>
          <w:rtl w:val="0"/>
        </w:rPr>
      </w:r>
    </w:p>
    <w:p w:rsidR="00000000" w:rsidDel="00000000" w:rsidP="00000000" w:rsidRDefault="00000000" w:rsidRPr="00000000" w14:paraId="00000004">
      <w:pPr>
        <w:pStyle w:val="Heading3"/>
        <w:keepNext w:val="0"/>
        <w:keepLines w:val="0"/>
        <w:pBdr>
          <w:top w:space="0" w:sz="0" w:val="nil"/>
          <w:left w:space="0" w:sz="0" w:val="nil"/>
          <w:bottom w:space="0" w:sz="0" w:val="nil"/>
          <w:right w:space="0" w:sz="0" w:val="nil"/>
          <w:between w:space="0" w:sz="0" w:val="nil"/>
        </w:pBdr>
        <w:shd w:fill="auto" w:val="clear"/>
        <w:spacing w:after="320" w:before="460" w:line="264" w:lineRule="auto"/>
        <w:ind w:left="0" w:right="160" w:firstLine="0"/>
        <w:rPr>
          <w:rFonts w:ascii="Helvetica Neue" w:cs="Helvetica Neue" w:eastAsia="Helvetica Neue" w:hAnsi="Helvetica Neue"/>
          <w:b w:val="1"/>
          <w:color w:val="333333"/>
          <w:sz w:val="36"/>
          <w:szCs w:val="36"/>
        </w:rPr>
      </w:pPr>
      <w:bookmarkStart w:colFirst="0" w:colLast="0" w:name="_s5b3trcbx7e" w:id="0"/>
      <w:bookmarkEnd w:id="0"/>
      <w:r w:rsidDel="00000000" w:rsidR="00000000" w:rsidRPr="00000000">
        <w:rPr>
          <w:rtl w:val="0"/>
        </w:rPr>
      </w:r>
    </w:p>
    <w:p w:rsidR="00000000" w:rsidDel="00000000" w:rsidP="00000000" w:rsidRDefault="00000000" w:rsidRPr="00000000" w14:paraId="00000005">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1. Analytics Queries . Window Queries</w:t>
      </w:r>
      <w:r w:rsidDel="00000000" w:rsidR="00000000" w:rsidRPr="00000000">
        <w:rPr>
          <w:rtl w:val="0"/>
        </w:rPr>
      </w:r>
    </w:p>
    <w:p w:rsidR="00000000" w:rsidDel="00000000" w:rsidP="00000000" w:rsidRDefault="00000000" w:rsidRPr="00000000" w14:paraId="00000006">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If you don’t remember about Analytical / Windows Queries, please </w:t>
      </w:r>
      <w:hyperlink r:id="rId7">
        <w:r w:rsidDel="00000000" w:rsidR="00000000" w:rsidRPr="00000000">
          <w:rPr>
            <w:rFonts w:ascii="Helvetica Neue" w:cs="Helvetica Neue" w:eastAsia="Helvetica Neue" w:hAnsi="Helvetica Neue"/>
            <w:color w:val="1155cc"/>
            <w:sz w:val="24"/>
            <w:szCs w:val="24"/>
            <w:u w:val="single"/>
            <w:rtl w:val="0"/>
          </w:rPr>
          <w:t xml:space="preserve">re-read this chapter</w:t>
        </w:r>
      </w:hyperlink>
      <w:r w:rsidDel="00000000" w:rsidR="00000000" w:rsidRPr="00000000">
        <w:rPr>
          <w:rFonts w:ascii="Helvetica Neue" w:cs="Helvetica Neue" w:eastAsia="Helvetica Neue" w:hAnsi="Helvetica Neue"/>
          <w:color w:val="333333"/>
          <w:sz w:val="24"/>
          <w:szCs w:val="24"/>
          <w:rtl w:val="0"/>
        </w:rPr>
        <w:t xml:space="preserve">.</w:t>
      </w:r>
    </w:p>
    <w:p w:rsidR="00000000" w:rsidDel="00000000" w:rsidP="00000000" w:rsidRDefault="00000000" w:rsidRPr="00000000" w14:paraId="00000007">
      <w:pPr>
        <w:spacing w:after="160" w:before="160" w:line="342.85714285714283" w:lineRule="auto"/>
        <w:ind w:right="160"/>
        <w:rPr>
          <w:ins w:author="Jean Yves Trang" w:id="2" w:date="2020-11-11T13:13:07Z"/>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Gets the 2 persons per department, who have arrived the latest in the company.</w:t>
      </w:r>
      <w:ins w:author="Jean Yves Trang" w:id="2" w:date="2020-11-11T13:13:07Z">
        <w:r w:rsidDel="00000000" w:rsidR="00000000" w:rsidRPr="00000000">
          <w:rPr>
            <w:rtl w:val="0"/>
          </w:rPr>
        </w:r>
      </w:ins>
    </w:p>
    <w:p w:rsidR="00000000" w:rsidDel="00000000" w:rsidP="00000000" w:rsidRDefault="00000000" w:rsidRPr="00000000" w14:paraId="00000008">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09">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4"/>
          <w:szCs w:val="24"/>
          <w:rtl w:val="0"/>
        </w:rPr>
        <w:t xml:space="preserve">2. Show your analytical Skill and Invents an interesting query using Windows Functions (i.e.: a SELECT query on EMP table): The query should include the usage of “ROWS BETWEEN 1 PRECEDING AND 1 FOLLOWING”.</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Exercice 2. Index &amp; Explain Plan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In this Exercise, we are going to use an Index to speed UP drastically a query.</w:t>
      </w:r>
    </w:p>
    <w:p w:rsidR="00000000" w:rsidDel="00000000" w:rsidP="00000000" w:rsidRDefault="00000000" w:rsidRPr="00000000" w14:paraId="0000000C">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We’ll see it’s difficult to take time into account for performance when analyzing a query. Because it depends on many factors: CPU, RAM, and most important if your results are already in CACHE or not (if you execute a query N time in a row, the first time it will be slow, then very quick because in CACHE).</w:t>
      </w:r>
    </w:p>
    <w:p w:rsidR="00000000" w:rsidDel="00000000" w:rsidP="00000000" w:rsidRDefault="00000000" w:rsidRPr="00000000" w14:paraId="0000000D">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Execute this script (create 3 tables and load random data inside):</w:t>
      </w:r>
    </w:p>
    <w:tbl>
      <w:tblPr>
        <w:tblStyle w:val="Table1"/>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0">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Employee Table -------</w:t>
            </w:r>
          </w:p>
          <w:p w:rsidR="00000000" w:rsidDel="00000000" w:rsidP="00000000" w:rsidRDefault="00000000" w:rsidRPr="00000000" w14:paraId="00000011">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2">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EMP_MEDIUM_TABLE</w:t>
            </w:r>
          </w:p>
          <w:p w:rsidR="00000000" w:rsidDel="00000000" w:rsidP="00000000" w:rsidRDefault="00000000" w:rsidRPr="00000000" w14:paraId="00000013">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(EMPNO NUMBER(10),</w:t>
            </w:r>
          </w:p>
          <w:p w:rsidR="00000000" w:rsidDel="00000000" w:rsidP="00000000" w:rsidRDefault="00000000" w:rsidRPr="00000000" w14:paraId="00000014">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MANAGER_ID NUMBER(10),</w:t>
            </w:r>
          </w:p>
          <w:p w:rsidR="00000000" w:rsidDel="00000000" w:rsidP="00000000" w:rsidRDefault="00000000" w:rsidRPr="00000000" w14:paraId="00000015">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DEPTID VARCHAR2(10),</w:t>
            </w:r>
          </w:p>
          <w:p w:rsidR="00000000" w:rsidDel="00000000" w:rsidP="00000000" w:rsidRDefault="00000000" w:rsidRPr="00000000" w14:paraId="00000016">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GENDER VARCHAR2(2) not null,</w:t>
            </w:r>
          </w:p>
          <w:p w:rsidR="00000000" w:rsidDel="00000000" w:rsidP="00000000" w:rsidRDefault="00000000" w:rsidRPr="00000000" w14:paraId="00000017">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VARCHAR2(1000));</w:t>
            </w:r>
          </w:p>
          <w:p w:rsidR="00000000" w:rsidDel="00000000" w:rsidP="00000000" w:rsidRDefault="00000000" w:rsidRPr="00000000" w14:paraId="00000018">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EMP_MEDIUM_TABLE</w:t>
            </w:r>
          </w:p>
          <w:p w:rsidR="00000000" w:rsidDel="00000000" w:rsidP="00000000" w:rsidRDefault="00000000" w:rsidRPr="00000000" w14:paraId="0000001A">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LEVEL                                                     empl_id,</w:t>
            </w:r>
          </w:p>
          <w:p w:rsidR="00000000" w:rsidDel="00000000" w:rsidP="00000000" w:rsidRDefault="00000000" w:rsidRPr="00000000" w14:paraId="0000001B">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TRUNC (DBMS_RANDOM.VALUE (1, 100), 0)                     manager_id,</w:t>
            </w:r>
          </w:p>
          <w:p w:rsidR="00000000" w:rsidDel="00000000" w:rsidP="00000000" w:rsidRDefault="00000000" w:rsidRPr="00000000" w14:paraId="0000001C">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 (ROWNUM, 50000)                                       dept_id,</w:t>
            </w:r>
          </w:p>
          <w:p w:rsidR="00000000" w:rsidDel="00000000" w:rsidP="00000000" w:rsidRDefault="00000000" w:rsidRPr="00000000" w14:paraId="0000001D">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DECODE (ROUND (DBMS_RANDOM.VALUE (1, 2)), 1, 'M', 2, 'F') gender,</w:t>
            </w:r>
          </w:p>
          <w:p w:rsidR="00000000" w:rsidDel="00000000" w:rsidP="00000000" w:rsidRDefault="00000000" w:rsidRPr="00000000" w14:paraId="0000001E">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DBMS_RANDOM.STRING ('x', DBMS_RANDOM.VALUE (20, 50))      name</w:t>
            </w:r>
          </w:p>
          <w:p w:rsidR="00000000" w:rsidDel="00000000" w:rsidP="00000000" w:rsidRDefault="00000000" w:rsidRPr="00000000" w14:paraId="0000001F">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DUAL</w:t>
            </w:r>
          </w:p>
          <w:p w:rsidR="00000000" w:rsidDel="00000000" w:rsidP="00000000" w:rsidRDefault="00000000" w:rsidRPr="00000000" w14:paraId="00000020">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 BY LEVEL &lt;= 50000;</w:t>
            </w:r>
          </w:p>
          <w:p w:rsidR="00000000" w:rsidDel="00000000" w:rsidP="00000000" w:rsidRDefault="00000000" w:rsidRPr="00000000" w14:paraId="00000021">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3">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Project Table --------</w:t>
            </w:r>
          </w:p>
          <w:p w:rsidR="00000000" w:rsidDel="00000000" w:rsidP="00000000" w:rsidRDefault="00000000" w:rsidRPr="00000000" w14:paraId="00000024">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5">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PROJECT_MEDIUM_TABLE</w:t>
            </w:r>
          </w:p>
          <w:p w:rsidR="00000000" w:rsidDel="00000000" w:rsidP="00000000" w:rsidRDefault="00000000" w:rsidRPr="00000000" w14:paraId="00000027">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(PROJECTNO NUMBER(10),</w:t>
            </w:r>
          </w:p>
          <w:p w:rsidR="00000000" w:rsidDel="00000000" w:rsidP="00000000" w:rsidRDefault="00000000" w:rsidRPr="00000000" w14:paraId="00000028">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VARCHAR(100));</w:t>
            </w:r>
          </w:p>
          <w:p w:rsidR="00000000" w:rsidDel="00000000" w:rsidP="00000000" w:rsidRDefault="00000000" w:rsidRPr="00000000" w14:paraId="00000029">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PROJECT_MEDIUM_TABLE</w:t>
            </w:r>
          </w:p>
          <w:p w:rsidR="00000000" w:rsidDel="00000000" w:rsidP="00000000" w:rsidRDefault="00000000" w:rsidRPr="00000000" w14:paraId="0000002B">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LEVEL                                                       PROJECTNO,</w:t>
            </w:r>
          </w:p>
          <w:p w:rsidR="00000000" w:rsidDel="00000000" w:rsidP="00000000" w:rsidRDefault="00000000" w:rsidRPr="00000000" w14:paraId="0000002C">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DBMS_RANDOM.STRING ('x', DBMS_RANDOM.VALUE (20, 50))        name</w:t>
            </w:r>
          </w:p>
          <w:p w:rsidR="00000000" w:rsidDel="00000000" w:rsidP="00000000" w:rsidRDefault="00000000" w:rsidRPr="00000000" w14:paraId="0000002D">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DUAL</w:t>
            </w:r>
          </w:p>
          <w:p w:rsidR="00000000" w:rsidDel="00000000" w:rsidP="00000000" w:rsidRDefault="00000000" w:rsidRPr="00000000" w14:paraId="0000002E">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 BY LEVEL &lt;= 50000;</w:t>
            </w:r>
          </w:p>
          <w:p w:rsidR="00000000" w:rsidDel="00000000" w:rsidP="00000000" w:rsidRDefault="00000000" w:rsidRPr="00000000" w14:paraId="0000002F">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Join table: Project-Employee -</w:t>
            </w:r>
          </w:p>
          <w:p w:rsidR="00000000" w:rsidDel="00000000" w:rsidP="00000000" w:rsidRDefault="00000000" w:rsidRPr="00000000" w14:paraId="00000033">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4">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PROJECT_EMP_MEDIUM_TABLE</w:t>
            </w:r>
          </w:p>
          <w:p w:rsidR="00000000" w:rsidDel="00000000" w:rsidP="00000000" w:rsidRDefault="00000000" w:rsidRPr="00000000" w14:paraId="00000036">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(PROJECTNO NUMBER(10),</w:t>
            </w:r>
          </w:p>
          <w:p w:rsidR="00000000" w:rsidDel="00000000" w:rsidP="00000000" w:rsidRDefault="00000000" w:rsidRPr="00000000" w14:paraId="00000037">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EMPNO </w:t>
            </w:r>
            <w:r w:rsidDel="00000000" w:rsidR="00000000" w:rsidRPr="00000000">
              <w:rPr>
                <w:rFonts w:ascii="Courier New" w:cs="Courier New" w:eastAsia="Courier New" w:hAnsi="Courier New"/>
                <w:sz w:val="20"/>
                <w:szCs w:val="20"/>
                <w:rtl w:val="0"/>
              </w:rPr>
              <w:t xml:space="preserve">VARCHAR(100));</w:t>
            </w:r>
            <w:r w:rsidDel="00000000" w:rsidR="00000000" w:rsidRPr="00000000">
              <w:rPr>
                <w:rtl w:val="0"/>
              </w:rPr>
            </w:r>
          </w:p>
          <w:p w:rsidR="00000000" w:rsidDel="00000000" w:rsidP="00000000" w:rsidRDefault="00000000" w:rsidRPr="00000000" w14:paraId="00000038">
            <w:pPr>
              <w:spacing w:after="0" w:before="0" w:line="276" w:lineRule="auto"/>
              <w:ind w:right="1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PROJECT_EMP_MEDIUM_TABLE</w:t>
            </w:r>
          </w:p>
          <w:p w:rsidR="00000000" w:rsidDel="00000000" w:rsidP="00000000" w:rsidRDefault="00000000" w:rsidRPr="00000000" w14:paraId="0000003A">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TRUNC (DBMS_RANDOM.VALUE (1, 100), 0)                    PROJECTNO,</w:t>
            </w:r>
          </w:p>
          <w:p w:rsidR="00000000" w:rsidDel="00000000" w:rsidP="00000000" w:rsidRDefault="00000000" w:rsidRPr="00000000" w14:paraId="0000003B">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TRUNC (DBMS_RANDOM.VALUE (1, 100), 0)                    EMPNO</w:t>
            </w:r>
          </w:p>
          <w:p w:rsidR="00000000" w:rsidDel="00000000" w:rsidP="00000000" w:rsidRDefault="00000000" w:rsidRPr="00000000" w14:paraId="0000003C">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DUAL</w:t>
            </w:r>
          </w:p>
          <w:p w:rsidR="00000000" w:rsidDel="00000000" w:rsidP="00000000" w:rsidRDefault="00000000" w:rsidRPr="00000000" w14:paraId="0000003D">
            <w:pPr>
              <w:spacing w:after="0" w:before="0" w:line="276"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 BY LEVEL &lt;= 50000;</w:t>
            </w:r>
          </w:p>
          <w:p w:rsidR="00000000" w:rsidDel="00000000" w:rsidP="00000000" w:rsidRDefault="00000000" w:rsidRPr="00000000" w14:paraId="0000003E">
            <w:pPr>
              <w:spacing w:after="0" w:before="0" w:line="276" w:lineRule="auto"/>
              <w:ind w:right="160"/>
              <w:rPr>
                <w:rFonts w:ascii="Courier New" w:cs="Courier New" w:eastAsia="Courier New" w:hAnsi="Courier New"/>
                <w:color w:val="333333"/>
                <w:sz w:val="20"/>
                <w:szCs w:val="20"/>
              </w:rPr>
            </w:pP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2. The goal of all exercice will be to tune the following query:</w:t>
      </w:r>
    </w:p>
    <w:tbl>
      <w:tblPr>
        <w:tblStyle w:val="Table2"/>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gender, count(*) from EMP_MEDIUM_TABLE where MANAGER_ID = 7 group by gender;</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Execute it and Note the response time.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u w:val="single"/>
          <w:rtl w:val="0"/>
        </w:rPr>
        <w:t xml:space="preserve">Note</w:t>
      </w:r>
      <w:r w:rsidDel="00000000" w:rsidR="00000000" w:rsidRPr="00000000">
        <w:rPr>
          <w:rFonts w:ascii="Helvetica Neue" w:cs="Helvetica Neue" w:eastAsia="Helvetica Neue" w:hAnsi="Helvetica Neue"/>
          <w:color w:val="333333"/>
          <w:sz w:val="24"/>
          <w:szCs w:val="24"/>
          <w:rtl w:val="0"/>
        </w:rPr>
        <w:t xml:space="preserve">: Response Time in second is not really a good metric to analyze queries. Because this number will depends on many external parameters than the query:</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after="0" w:afterAutospacing="0" w:before="160" w:line="342.85714285714283" w:lineRule="auto"/>
        <w:ind w:left="720" w:right="16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Hardware of the machine: CPU, RAM, Disk Read Speed (SSD is faster than HDD), network…, </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after="160" w:before="0" w:beforeAutospacing="0" w:line="342.85714285714283" w:lineRule="auto"/>
        <w:ind w:left="720" w:right="16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Number</w:t>
      </w:r>
      <w:r w:rsidDel="00000000" w:rsidR="00000000" w:rsidRPr="00000000">
        <w:rPr>
          <w:rFonts w:ascii="Helvetica Neue" w:cs="Helvetica Neue" w:eastAsia="Helvetica Neue" w:hAnsi="Helvetica Neue"/>
          <w:color w:val="333333"/>
          <w:sz w:val="24"/>
          <w:szCs w:val="24"/>
          <w:rtl w:val="0"/>
        </w:rPr>
        <w:t xml:space="preserve"> of persons connected to the Oracle Server, number of queries in </w:t>
      </w:r>
      <w:r w:rsidDel="00000000" w:rsidR="00000000" w:rsidRPr="00000000">
        <w:rPr>
          <w:rFonts w:ascii="Helvetica Neue" w:cs="Helvetica Neue" w:eastAsia="Helvetica Neue" w:hAnsi="Helvetica Neue"/>
          <w:color w:val="333333"/>
          <w:sz w:val="24"/>
          <w:szCs w:val="24"/>
          <w:rtl w:val="0"/>
        </w:rPr>
        <w:t xml:space="preserve">parallel</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That’s why we’ll find others more precise metrics: I/O, CPU time, ‘Consistent Gets’, etc...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3.1. Use EXPLAIN plan to analyze the query:</w:t>
      </w:r>
    </w:p>
    <w:tbl>
      <w:tblPr>
        <w:tblStyle w:val="Table3"/>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EXPLAIN PLAN FOR SELECT gender, count(*) from EMP_MEDIUM_TABLE where MANAGER_ID = 7 group by gender;</w:t>
            </w:r>
          </w:p>
          <w:p w:rsidR="00000000" w:rsidDel="00000000" w:rsidP="00000000" w:rsidRDefault="00000000" w:rsidRPr="00000000" w14:paraId="00000049">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PLAN_TABLE;</w:t>
            </w:r>
          </w:p>
        </w:tc>
      </w:tr>
    </w:tbl>
    <w:p w:rsidR="00000000" w:rsidDel="00000000" w:rsidP="00000000" w:rsidRDefault="00000000" w:rsidRPr="00000000" w14:paraId="0000004A">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Keep the Execution Plan for this query</w:t>
      </w:r>
    </w:p>
    <w:p w:rsidR="00000000" w:rsidDel="00000000" w:rsidP="00000000" w:rsidRDefault="00000000" w:rsidRPr="00000000" w14:paraId="0000004B">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3.2. </w:t>
      </w:r>
      <w:r w:rsidDel="00000000" w:rsidR="00000000" w:rsidRPr="00000000">
        <w:rPr>
          <w:rFonts w:ascii="Helvetica Neue" w:cs="Helvetica Neue" w:eastAsia="Helvetica Neue" w:hAnsi="Helvetica Neue"/>
          <w:b w:val="1"/>
          <w:color w:val="333333"/>
          <w:sz w:val="24"/>
          <w:szCs w:val="24"/>
          <w:u w:val="single"/>
          <w:rtl w:val="0"/>
        </w:rPr>
        <w:t xml:space="preserve">Get Stats with Autrace</w:t>
      </w:r>
      <w:r w:rsidDel="00000000" w:rsidR="00000000" w:rsidRPr="00000000">
        <w:rPr>
          <w:rtl w:val="0"/>
        </w:rPr>
      </w:r>
    </w:p>
    <w:p w:rsidR="00000000" w:rsidDel="00000000" w:rsidP="00000000" w:rsidRDefault="00000000" w:rsidRPr="00000000" w14:paraId="0000004C">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u w:val="single"/>
          <w:rtl w:val="0"/>
        </w:rPr>
        <w:t xml:space="preserve">Note</w:t>
      </w:r>
      <w:r w:rsidDel="00000000" w:rsidR="00000000" w:rsidRPr="00000000">
        <w:rPr>
          <w:rFonts w:ascii="Helvetica Neue" w:cs="Helvetica Neue" w:eastAsia="Helvetica Neue" w:hAnsi="Helvetica Neue"/>
          <w:color w:val="333333"/>
          <w:sz w:val="24"/>
          <w:szCs w:val="24"/>
          <w:rtl w:val="0"/>
        </w:rPr>
        <w:t xml:space="preserve">: If you are using a connection to ISEP server, it won’t work unless you ask the teacher for special rights to the teacher. If you have installed your personal Oracle Express, you are admin, so it’s ok.</w:t>
      </w:r>
    </w:p>
    <w:p w:rsidR="00000000" w:rsidDel="00000000" w:rsidP="00000000" w:rsidRDefault="00000000" w:rsidRPr="00000000" w14:paraId="0000004D">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goal is to find </w:t>
      </w:r>
      <w:r w:rsidDel="00000000" w:rsidR="00000000" w:rsidRPr="00000000">
        <w:rPr>
          <w:rFonts w:ascii="Helvetica Neue" w:cs="Helvetica Neue" w:eastAsia="Helvetica Neue" w:hAnsi="Helvetica Neue"/>
          <w:color w:val="333333"/>
          <w:sz w:val="24"/>
          <w:szCs w:val="24"/>
          <w:rtl w:val="0"/>
        </w:rPr>
        <w:t xml:space="preserve">the number of ‘Consistent Gets’, a very important metric (</w:t>
      </w:r>
      <w:hyperlink r:id="rId8">
        <w:r w:rsidDel="00000000" w:rsidR="00000000" w:rsidRPr="00000000">
          <w:rPr>
            <w:rFonts w:ascii="Helvetica Neue" w:cs="Helvetica Neue" w:eastAsia="Helvetica Neue" w:hAnsi="Helvetica Neue"/>
            <w:color w:val="1155cc"/>
            <w:sz w:val="24"/>
            <w:szCs w:val="24"/>
            <w:u w:val="single"/>
            <w:rtl w:val="0"/>
          </w:rPr>
          <w:t xml:space="preserve">More info here</w:t>
        </w:r>
      </w:hyperlink>
      <w:r w:rsidDel="00000000" w:rsidR="00000000" w:rsidRPr="00000000">
        <w:rPr>
          <w:rFonts w:ascii="Helvetica Neue" w:cs="Helvetica Neue" w:eastAsia="Helvetica Neue" w:hAnsi="Helvetica Neue"/>
          <w:color w:val="333333"/>
          <w:sz w:val="24"/>
          <w:szCs w:val="24"/>
          <w:rtl w:val="0"/>
        </w:rPr>
        <w:t xml:space="preserve">).</w:t>
      </w:r>
    </w:p>
    <w:p w:rsidR="00000000" w:rsidDel="00000000" w:rsidP="00000000" w:rsidRDefault="00000000" w:rsidRPr="00000000" w14:paraId="0000004E">
      <w:pPr>
        <w:numPr>
          <w:ilvl w:val="0"/>
          <w:numId w:val="1"/>
        </w:numPr>
        <w:spacing w:after="160" w:before="160" w:line="342.85714285714283" w:lineRule="auto"/>
        <w:ind w:left="720" w:right="16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If you use SQLDeveloper as a client: you should select the query and then click on the ‘Autotrace’ button (In French: “Enregistrer la trace automatiquement”):</w:t>
      </w:r>
    </w:p>
    <w:p w:rsidR="00000000" w:rsidDel="00000000" w:rsidP="00000000" w:rsidRDefault="00000000" w:rsidRPr="00000000" w14:paraId="0000004F">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Pr>
        <w:drawing>
          <wp:inline distB="114300" distT="114300" distL="114300" distR="114300">
            <wp:extent cx="5943600" cy="4089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50">
      <w:pPr>
        <w:numPr>
          <w:ilvl w:val="0"/>
          <w:numId w:val="2"/>
        </w:numPr>
        <w:spacing w:after="160" w:before="160" w:line="342.85714285714283" w:lineRule="auto"/>
        <w:ind w:left="720" w:right="16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If you use SqlPlus as a client (the display is easier with Sqlplus for Autrace). Run this:</w:t>
      </w:r>
    </w:p>
    <w:tbl>
      <w:tblPr>
        <w:tblStyle w:val="Table4"/>
        <w:tblW w:w="940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autotrace traceonly timing on;</w:t>
            </w:r>
          </w:p>
        </w:tc>
      </w:tr>
    </w:tbl>
    <w:p w:rsidR="00000000" w:rsidDel="00000000" w:rsidP="00000000" w:rsidRDefault="00000000" w:rsidRPr="00000000" w14:paraId="00000052">
      <w:pPr>
        <w:spacing w:after="160" w:before="160" w:line="342.85714285714283" w:lineRule="auto"/>
        <w:ind w:left="0" w:right="160" w:firstLine="72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i w:val="1"/>
          <w:color w:val="333333"/>
          <w:sz w:val="24"/>
          <w:szCs w:val="24"/>
          <w:u w:val="single"/>
          <w:rtl w:val="0"/>
        </w:rPr>
        <w:t xml:space="preserve">Warning</w:t>
      </w:r>
      <w:r w:rsidDel="00000000" w:rsidR="00000000" w:rsidRPr="00000000">
        <w:rPr>
          <w:rFonts w:ascii="Helvetica Neue" w:cs="Helvetica Neue" w:eastAsia="Helvetica Neue" w:hAnsi="Helvetica Neue"/>
          <w:color w:val="333333"/>
          <w:sz w:val="24"/>
          <w:szCs w:val="24"/>
          <w:rtl w:val="0"/>
        </w:rPr>
        <w:t xml:space="preserve">: This line only in sqlplus, not SQLDeveloper</w:t>
      </w:r>
      <w:ins w:author="Anonymous" w:id="3" w:date="2020-10-23T12:20:49Z">
        <w:r w:rsidDel="00000000" w:rsidR="00000000" w:rsidRPr="00000000">
          <w:rPr>
            <w:rFonts w:ascii="Helvetica Neue" w:cs="Helvetica Neue" w:eastAsia="Helvetica Neue" w:hAnsi="Helvetica Neue"/>
            <w:color w:val="333333"/>
            <w:sz w:val="24"/>
            <w:szCs w:val="24"/>
            <w:rtl w:val="0"/>
          </w:rPr>
          <w:t xml:space="preserve">.</w:t>
        </w:r>
      </w:ins>
      <w:del w:author="Anonymous" w:id="4" w:date="2020-10-23T12:21:01Z">
        <w:r w:rsidDel="00000000" w:rsidR="00000000" w:rsidRPr="00000000">
          <w:rPr>
            <w:rFonts w:ascii="Helvetica Neue" w:cs="Helvetica Neue" w:eastAsia="Helvetica Neue" w:hAnsi="Helvetica Neue"/>
            <w:color w:val="333333"/>
            <w:sz w:val="24"/>
            <w:szCs w:val="24"/>
            <w:rtl w:val="0"/>
          </w:rPr>
          <w:delText xml:space="preserve">.</w:delText>
        </w:r>
      </w:del>
      <w:r w:rsidDel="00000000" w:rsidR="00000000" w:rsidRPr="00000000">
        <w:rPr>
          <w:rtl w:val="0"/>
        </w:rPr>
      </w:r>
    </w:p>
    <w:p w:rsidR="00000000" w:rsidDel="00000000" w:rsidP="00000000" w:rsidRDefault="00000000" w:rsidRPr="00000000" w14:paraId="00000053">
      <w:pPr>
        <w:spacing w:after="160" w:before="160" w:line="342.85714285714283" w:lineRule="auto"/>
        <w:ind w:left="0" w:right="160" w:firstLine="72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Then run the query to analyze.</w:t>
      </w:r>
    </w:p>
    <w:p w:rsidR="00000000" w:rsidDel="00000000" w:rsidP="00000000" w:rsidRDefault="00000000" w:rsidRPr="00000000" w14:paraId="00000054">
      <w:pPr>
        <w:spacing w:after="160" w:before="160" w:line="342.85714285714283" w:lineRule="auto"/>
        <w:ind w:left="0" w:right="160" w:firstLine="72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You’ll see very quickly the number of Consistent Get.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4. Add a </w:t>
      </w:r>
      <w:r w:rsidDel="00000000" w:rsidR="00000000" w:rsidRPr="00000000">
        <w:rPr>
          <w:rFonts w:ascii="Helvetica Neue" w:cs="Helvetica Neue" w:eastAsia="Helvetica Neue" w:hAnsi="Helvetica Neue"/>
          <w:b w:val="1"/>
          <w:color w:val="333333"/>
          <w:sz w:val="24"/>
          <w:szCs w:val="24"/>
          <w:rtl w:val="0"/>
        </w:rPr>
        <w:t xml:space="preserve">covering index</w:t>
      </w:r>
      <w:r w:rsidDel="00000000" w:rsidR="00000000" w:rsidRPr="00000000">
        <w:rPr>
          <w:rFonts w:ascii="Helvetica Neue" w:cs="Helvetica Neue" w:eastAsia="Helvetica Neue" w:hAnsi="Helvetica Neue"/>
          <w:color w:val="333333"/>
          <w:sz w:val="24"/>
          <w:szCs w:val="24"/>
          <w:rtl w:val="0"/>
        </w:rPr>
        <w:t xml:space="preserve"> on both columns fetched:</w:t>
      </w:r>
    </w:p>
    <w:tbl>
      <w:tblPr>
        <w:tblStyle w:val="Table5"/>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MANAGER_ID_GENDER_INDEX ON EMP_MEDIUM_TABLE(MANAGER_ID, GENDER);</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5. Re-run query the same query:</w:t>
      </w:r>
    </w:p>
    <w:tbl>
      <w:tblPr>
        <w:tblStyle w:val="Table6"/>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gender, count(*) from EMP_MEDIUM_TABLE where MANAGER_ID = 7 group by gender;</w:t>
            </w:r>
          </w:p>
        </w:tc>
      </w:tr>
    </w:tbl>
    <w:p w:rsidR="00000000" w:rsidDel="00000000" w:rsidP="00000000" w:rsidRDefault="00000000" w:rsidRPr="00000000" w14:paraId="0000005A">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Note the response time.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6.  Use EXPLAIN plan again / Get the number of “consistent Gets” and compare with results before adding indexes.</w:t>
      </w:r>
    </w:p>
    <w:p w:rsidR="00000000" w:rsidDel="00000000" w:rsidP="00000000" w:rsidRDefault="00000000" w:rsidRPr="00000000" w14:paraId="0000005C">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7. (Bonus - Difficult Question) Using the 3 tables, find a query that take a huge amount of time (more than several seconds) without Index and when you add index, it significantly improves the response time (at least 10 times). </w:t>
      </w:r>
    </w:p>
    <w:p w:rsidR="00000000" w:rsidDel="00000000" w:rsidP="00000000" w:rsidRDefault="00000000" w:rsidRPr="00000000" w14:paraId="0000005D">
      <w:pPr>
        <w:spacing w:after="160" w:before="160" w:line="342.85714285714283" w:lineRule="auto"/>
        <w:ind w:right="16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5E">
      <w:pPr>
        <w:spacing w:after="160" w:before="160" w:line="342.85714285714283" w:lineRule="auto"/>
        <w:ind w:left="0" w:right="160" w:firstLine="0"/>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Exercice 3. Data Dictionary</w:t>
      </w:r>
      <w:ins w:author="Max Cameron Wu" w:id="5" w:date="2021-01-17T21:56:08Z">
        <w:r w:rsidDel="00000000" w:rsidR="00000000" w:rsidRPr="00000000">
          <w:rPr>
            <w:rFonts w:ascii="Helvetica Neue" w:cs="Helvetica Neue" w:eastAsia="Helvetica Neue" w:hAnsi="Helvetica Neue"/>
            <w:b w:val="1"/>
            <w:color w:val="333333"/>
            <w:sz w:val="28"/>
            <w:szCs w:val="28"/>
            <w:rtl w:val="0"/>
          </w:rPr>
          <w:t xml:space="preserve"> </w:t>
        </w:r>
      </w:ins>
      <w:r w:rsidDel="00000000" w:rsidR="00000000" w:rsidRPr="00000000">
        <w:rPr>
          <w:rtl w:val="0"/>
        </w:rPr>
      </w:r>
    </w:p>
    <w:p w:rsidR="00000000" w:rsidDel="00000000" w:rsidP="00000000" w:rsidRDefault="00000000" w:rsidRPr="00000000" w14:paraId="0000005F">
      <w:pPr>
        <w:spacing w:after="160" w:before="160" w:line="342.85714285714283" w:lineRule="auto"/>
        <w:ind w:left="0" w:right="160" w:firstLine="0"/>
        <w:rPr>
          <w:rFonts w:ascii="Helvetica Neue" w:cs="Helvetica Neue" w:eastAsia="Helvetica Neue" w:hAnsi="Helvetica Neue"/>
          <w:i w:val="1"/>
          <w:color w:val="333333"/>
          <w:sz w:val="21"/>
          <w:szCs w:val="21"/>
        </w:rPr>
      </w:pPr>
      <w:r w:rsidDel="00000000" w:rsidR="00000000" w:rsidRPr="00000000">
        <w:rPr>
          <w:rFonts w:ascii="Helvetica Neue" w:cs="Helvetica Neue" w:eastAsia="Helvetica Neue" w:hAnsi="Helvetica Neue"/>
          <w:i w:val="1"/>
          <w:color w:val="333333"/>
          <w:sz w:val="21"/>
          <w:szCs w:val="21"/>
          <w:rtl w:val="0"/>
        </w:rPr>
        <w:t xml:space="preserve">The data dictionary is a set of tables that store descriptions of database objects. A user can access the data dictionary through views (USER_TABLES, USER_VIEWS, USER_SYNONYMS, USER_CONSTRAINTS, USER_TRIGGERS,etc.).</w:t>
      </w:r>
    </w:p>
    <w:p w:rsidR="00000000" w:rsidDel="00000000" w:rsidP="00000000" w:rsidRDefault="00000000" w:rsidRPr="00000000" w14:paraId="00000060">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Use these views to create a table called MY_OBJECTS with 2 columns : Object (Name of your Object) / Type (Table, column, constraint …).</w:t>
      </w:r>
    </w:p>
    <w:p w:rsidR="00000000" w:rsidDel="00000000" w:rsidP="00000000" w:rsidRDefault="00000000" w:rsidRPr="00000000" w14:paraId="00000061">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This will look like that:</w:t>
      </w:r>
    </w:p>
    <w:tbl>
      <w:tblPr>
        <w:tblStyle w:val="Table7"/>
        <w:tblW w:w="4650.0" w:type="dxa"/>
        <w:jc w:val="left"/>
        <w:tblInd w:w="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25"/>
        <w:gridCol w:w="2025"/>
        <w:tblGridChange w:id="0">
          <w:tblGrid>
            <w:gridCol w:w="2625"/>
            <w:gridCol w:w="202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2">
            <w:pPr>
              <w:spacing w:after="160" w:before="160" w:line="342.85714285714283" w:lineRule="auto"/>
              <w:ind w:left="0" w:right="160" w:firstLine="0"/>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Object</w:t>
            </w:r>
          </w:p>
        </w:tc>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3">
            <w:pPr>
              <w:spacing w:after="160" w:before="160" w:line="342.85714285714283" w:lineRule="auto"/>
              <w:ind w:left="0" w:right="160" w:firstLine="0"/>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Type</w:t>
            </w:r>
          </w:p>
        </w:tc>
      </w:tr>
      <w:tr>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4">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EMP</w:t>
            </w:r>
          </w:p>
        </w:tc>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5">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Table</w:t>
            </w:r>
          </w:p>
        </w:tc>
      </w:tr>
      <w:tr>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6">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EMPNO</w:t>
            </w:r>
          </w:p>
        </w:tc>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7">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Column</w:t>
            </w:r>
          </w:p>
        </w:tc>
      </w:tr>
      <w:tr>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8">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PK_EMP</w:t>
            </w:r>
          </w:p>
        </w:tc>
        <w:tc>
          <w:tcPr>
            <w:tcBorders>
              <w:top w:color="dddddd" w:space="0" w:sz="6" w:val="single"/>
              <w:left w:color="dddddd" w:space="0" w:sz="6" w:val="single"/>
              <w:bottom w:color="dddddd" w:space="0" w:sz="6" w:val="single"/>
              <w:right w:color="dddddd"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9">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Constraint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6B">
      <w:pPr>
        <w:spacing w:after="160" w:before="160" w:line="342.85714285714283" w:lineRule="auto"/>
        <w:ind w:right="160"/>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Exercice 4. Use SqlPLus</w:t>
      </w:r>
    </w:p>
    <w:p w:rsidR="00000000" w:rsidDel="00000000" w:rsidP="00000000" w:rsidRDefault="00000000" w:rsidRPr="00000000" w14:paraId="0000006C">
      <w:pPr>
        <w:spacing w:after="160" w:before="160" w:line="342.85714285714283" w:lineRule="auto"/>
        <w:ind w:right="160"/>
        <w:rPr>
          <w:rFonts w:ascii="Helvetica Neue" w:cs="Helvetica Neue" w:eastAsia="Helvetica Neue" w:hAnsi="Helvetica Neue"/>
          <w:i w:val="1"/>
          <w:color w:val="333333"/>
          <w:sz w:val="21"/>
          <w:szCs w:val="21"/>
        </w:rPr>
      </w:pPr>
      <w:r w:rsidDel="00000000" w:rsidR="00000000" w:rsidRPr="00000000">
        <w:rPr>
          <w:rFonts w:ascii="Helvetica Neue" w:cs="Helvetica Neue" w:eastAsia="Helvetica Neue" w:hAnsi="Helvetica Neue"/>
          <w:i w:val="1"/>
          <w:color w:val="333333"/>
          <w:sz w:val="21"/>
          <w:szCs w:val="21"/>
          <w:rtl w:val="0"/>
        </w:rPr>
        <w:t xml:space="preserve">Here you will see that you can manipulate the Database with a simple shell.</w:t>
      </w:r>
    </w:p>
    <w:p w:rsidR="00000000" w:rsidDel="00000000" w:rsidP="00000000" w:rsidRDefault="00000000" w:rsidRPr="00000000" w14:paraId="0000006D">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 Install sqlPlus: TODO (Add Tutorial - If someone has a tutorial for a standalone install, please add it here)</w:t>
      </w:r>
    </w:p>
    <w:p w:rsidR="00000000" w:rsidDel="00000000" w:rsidP="00000000" w:rsidRDefault="00000000" w:rsidRPr="00000000" w14:paraId="0000006E">
      <w:pPr>
        <w:numPr>
          <w:ilvl w:val="0"/>
          <w:numId w:val="3"/>
        </w:numPr>
        <w:spacing w:after="0" w:afterAutospacing="0" w:before="16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Mac: (</w:t>
      </w:r>
      <w:hyperlink r:id="rId10">
        <w:r w:rsidDel="00000000" w:rsidR="00000000" w:rsidRPr="00000000">
          <w:rPr>
            <w:rFonts w:ascii="Helvetica Neue" w:cs="Helvetica Neue" w:eastAsia="Helvetica Neue" w:hAnsi="Helvetica Neue"/>
            <w:color w:val="1155cc"/>
            <w:sz w:val="21"/>
            <w:szCs w:val="21"/>
            <w:u w:val="single"/>
            <w:rtl w:val="0"/>
          </w:rPr>
          <w:t xml:space="preserve">install HomeBrew first</w:t>
        </w:r>
      </w:hyperlink>
      <w:r w:rsidDel="00000000" w:rsidR="00000000" w:rsidRPr="00000000">
        <w:rPr>
          <w:rFonts w:ascii="Helvetica Neue" w:cs="Helvetica Neue" w:eastAsia="Helvetica Neue" w:hAnsi="Helvetica Neue"/>
          <w:color w:val="333333"/>
          <w:sz w:val="21"/>
          <w:szCs w:val="21"/>
          <w:rtl w:val="0"/>
        </w:rPr>
        <w:t xml:space="preserve">): </w:t>
      </w:r>
      <w:hyperlink r:id="rId11">
        <w:r w:rsidDel="00000000" w:rsidR="00000000" w:rsidRPr="00000000">
          <w:rPr>
            <w:rFonts w:ascii="Helvetica Neue" w:cs="Helvetica Neue" w:eastAsia="Helvetica Neue" w:hAnsi="Helvetica Neue"/>
            <w:color w:val="1155cc"/>
            <w:sz w:val="21"/>
            <w:szCs w:val="21"/>
            <w:u w:val="single"/>
            <w:rtl w:val="0"/>
          </w:rPr>
          <w:t xml:space="preserve">https://vanwollingen.nl/install-oracle-instant-client-and-sqlplus-using-homebrew-a233ce224bf</w:t>
        </w:r>
      </w:hyperlink>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14:paraId="0000006F">
      <w:pPr>
        <w:numPr>
          <w:ilvl w:val="0"/>
          <w:numId w:val="3"/>
        </w:numPr>
        <w:spacing w:after="0" w:afterAutospacing="0" w:before="0" w:beforeAutospacing="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Windows: </w:t>
      </w:r>
      <w:hyperlink r:id="rId12">
        <w:r w:rsidDel="00000000" w:rsidR="00000000" w:rsidRPr="00000000">
          <w:rPr>
            <w:rFonts w:ascii="Helvetica Neue" w:cs="Helvetica Neue" w:eastAsia="Helvetica Neue" w:hAnsi="Helvetica Neue"/>
            <w:color w:val="1155cc"/>
            <w:sz w:val="21"/>
            <w:szCs w:val="21"/>
            <w:u w:val="single"/>
            <w:rtl w:val="0"/>
          </w:rPr>
          <w:t xml:space="preserve">https://www.oratable.com/sqlplus-instant-client-installation/</w:t>
        </w:r>
      </w:hyperlink>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14:paraId="00000070">
      <w:pPr>
        <w:numPr>
          <w:ilvl w:val="0"/>
          <w:numId w:val="3"/>
        </w:numPr>
        <w:spacing w:after="0" w:afterAutospacing="0" w:before="0" w:beforeAutospacing="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your Own Linux (with Admin/sudo Right): </w:t>
      </w:r>
      <w:hyperlink r:id="rId13">
        <w:r w:rsidDel="00000000" w:rsidR="00000000" w:rsidRPr="00000000">
          <w:rPr>
            <w:rFonts w:ascii="Helvetica Neue" w:cs="Helvetica Neue" w:eastAsia="Helvetica Neue" w:hAnsi="Helvetica Neue"/>
            <w:color w:val="1155cc"/>
            <w:sz w:val="21"/>
            <w:szCs w:val="21"/>
            <w:u w:val="single"/>
            <w:rtl w:val="0"/>
          </w:rPr>
          <w:t xml:space="preserve">https://askubuntu.com/a/207145</w:t>
        </w:r>
      </w:hyperlink>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14:paraId="00000071">
      <w:pPr>
        <w:numPr>
          <w:ilvl w:val="0"/>
          <w:numId w:val="3"/>
        </w:numPr>
        <w:spacing w:after="160" w:before="0" w:beforeAutospacing="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ISEP Linux (not admin on computer, so no sudo rights): TODO add tutorial (Advanced as there is not yet specific tutorial available for ISEP computers).</w:t>
      </w:r>
    </w:p>
    <w:p w:rsidR="00000000" w:rsidDel="00000000" w:rsidP="00000000" w:rsidRDefault="00000000" w:rsidRPr="00000000" w14:paraId="00000072">
      <w:pPr>
        <w:spacing w:after="160" w:before="160" w:line="342.85714285714283" w:lineRule="auto"/>
        <w:ind w:right="160"/>
        <w:rPr>
          <w:del w:author="Mohamed Kaddour" w:id="6" w:date="2021-01-16T22:20:00Z"/>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Open the terminal and launch a session with sqlPlus (replace the 5 attributes yourUserName, yourPassword, hostname, prt, SID):</w:t>
      </w:r>
      <w:del w:author="Mohamed Kaddour" w:id="6" w:date="2021-01-16T22:20:00Z">
        <w:r w:rsidDel="00000000" w:rsidR="00000000" w:rsidRPr="00000000">
          <w:rPr>
            <w:rtl w:val="0"/>
          </w:rPr>
        </w:r>
      </w:del>
    </w:p>
    <w:tbl>
      <w:tblPr>
        <w:tblStyle w:val="Table8"/>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rPr>
          <w:del w:author="Mohamed Kaddour" w:id="6" w:date="2021-01-16T22:20:00Z"/>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right="160"/>
              <w:rPr>
                <w:del w:author="Mohamed Kaddour" w:id="6" w:date="2021-01-16T22:20:00Z"/>
                <w:rFonts w:ascii="Courier New" w:cs="Courier New" w:eastAsia="Courier New" w:hAnsi="Courier New"/>
                <w:sz w:val="20"/>
                <w:szCs w:val="20"/>
              </w:rPr>
            </w:pPr>
            <w:del w:author="Mohamed Kaddour" w:id="6" w:date="2021-01-16T22:20:00Z">
              <w:r w:rsidDel="00000000" w:rsidR="00000000" w:rsidRPr="00000000">
                <w:rPr>
                  <w:rFonts w:ascii="Courier New" w:cs="Courier New" w:eastAsia="Courier New" w:hAnsi="Courier New"/>
                  <w:sz w:val="20"/>
                  <w:szCs w:val="20"/>
                  <w:rtl w:val="0"/>
                </w:rPr>
                <w:delText xml:space="preserve">sqlplus yourUserName/yourPassword@hostname:port/SID</w:delText>
              </w:r>
            </w:del>
          </w:p>
        </w:tc>
      </w:tr>
    </w:tbl>
    <w:p w:rsidR="00000000" w:rsidDel="00000000" w:rsidP="00000000" w:rsidRDefault="00000000" w:rsidRPr="00000000" w14:paraId="00000074">
      <w:pPr>
        <w:spacing w:after="160" w:before="160" w:line="342.85714285714283" w:lineRule="auto"/>
        <w:ind w:right="160"/>
        <w:rPr>
          <w:ins w:author="Mohamed Kaddour" w:id="6" w:date="2021-01-16T22:20:00Z"/>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Example, Here is the URL for the </w:t>
      </w:r>
      <w:ins w:author="Mohamed Kaddour" w:id="6" w:date="2021-01-16T22:20:00Z">
        <w:r w:rsidDel="00000000" w:rsidR="00000000" w:rsidRPr="00000000">
          <w:rPr>
            <w:rtl w:val="0"/>
          </w:rPr>
        </w:r>
      </w:ins>
    </w:p>
    <w:tbl>
      <w:tblPr>
        <w:tblStyle w:val="Table9"/>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rPr>
          <w:ins w:author="Mohamed Kaddour" w:id="6" w:date="2021-01-16T22:20:00Z"/>
        </w:trPr>
        <w:tc>
          <w:tcPr/>
          <w:p w:rsidR="00000000" w:rsidDel="00000000" w:rsidP="00000000" w:rsidRDefault="00000000" w:rsidRPr="00000000" w14:paraId="00000075">
            <w:pPr>
              <w:ind w:right="160"/>
              <w:rPr>
                <w:ins w:author="Mohamed Kaddour" w:id="6" w:date="2021-01-16T22:20:00Z"/>
                <w:rFonts w:ascii="Helvetica Neue" w:cs="Helvetica Neue" w:eastAsia="Helvetica Neue" w:hAnsi="Helvetica Neue"/>
                <w:color w:val="333333"/>
                <w:sz w:val="21"/>
                <w:szCs w:val="21"/>
              </w:rPr>
            </w:pPr>
            <w:ins w:author="Mohamed Kaddour" w:id="6" w:date="2021-01-16T22:20:00Z">
              <w:r w:rsidDel="00000000" w:rsidR="00000000" w:rsidRPr="00000000">
                <w:rPr>
                  <w:rFonts w:ascii="Helvetica Neue" w:cs="Helvetica Neue" w:eastAsia="Helvetica Neue" w:hAnsi="Helvetica Neue"/>
                  <w:color w:val="333333"/>
                  <w:sz w:val="21"/>
                  <w:szCs w:val="21"/>
                  <w:rtl w:val="0"/>
                </w:rPr>
                <w:t xml:space="preserve">sqlplus yourUserName/yourPassword@hostname:port/SID</w:t>
              </w:r>
            </w:ins>
          </w:p>
        </w:tc>
      </w:tr>
    </w:tbl>
    <w:p w:rsidR="00000000" w:rsidDel="00000000" w:rsidP="00000000" w:rsidRDefault="00000000" w:rsidRPr="00000000" w14:paraId="00000076">
      <w:pPr>
        <w:spacing w:after="160" w:before="160" w:line="342.85714285714283" w:lineRule="auto"/>
        <w:ind w:right="160"/>
        <w:rPr>
          <w:rFonts w:ascii="Helvetica Neue" w:cs="Helvetica Neue" w:eastAsia="Helvetica Neue" w:hAnsi="Helvetica Neue"/>
          <w:color w:val="333333"/>
          <w:sz w:val="21"/>
          <w:szCs w:val="21"/>
        </w:rPr>
        <w:pPrChange w:author="Mohamed Kaddour" w:id="0" w:date="2021-01-16T22:20:00Z">
          <w:pPr>
            <w:spacing w:after="160" w:before="320" w:line="343.2" w:lineRule="auto"/>
            <w:ind w:right="160"/>
          </w:pPr>
        </w:pPrChange>
      </w:pPr>
      <w:r w:rsidDel="00000000" w:rsidR="00000000" w:rsidRPr="00000000">
        <w:rPr>
          <w:rFonts w:ascii="Helvetica Neue" w:cs="Helvetica Neue" w:eastAsia="Helvetica Neue" w:hAnsi="Helvetica Neue"/>
          <w:color w:val="333333"/>
          <w:sz w:val="21"/>
          <w:szCs w:val="21"/>
          <w:rtl w:val="0"/>
        </w:rPr>
        <w:t xml:space="preserve">one using Oracle with the Docker install:</w:t>
      </w:r>
    </w:p>
    <w:tbl>
      <w:tblPr>
        <w:tblStyle w:val="Table10"/>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sqlplus system/oracle@localhost:49161/xe</w:t>
            </w:r>
          </w:p>
        </w:tc>
      </w:tr>
    </w:tbl>
    <w:p w:rsidR="00000000" w:rsidDel="00000000" w:rsidP="00000000" w:rsidRDefault="00000000" w:rsidRPr="00000000" w14:paraId="00000078">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79">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On sqlPlus: Launch a </w:t>
      </w:r>
    </w:p>
    <w:tbl>
      <w:tblPr>
        <w:tblStyle w:val="Table11"/>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EMP;</w:t>
            </w:r>
          </w:p>
        </w:tc>
      </w:tr>
    </w:tbl>
    <w:p w:rsidR="00000000" w:rsidDel="00000000" w:rsidP="00000000" w:rsidRDefault="00000000" w:rsidRPr="00000000" w14:paraId="0000007B">
      <w:pPr>
        <w:spacing w:after="160" w:before="320" w:line="343.2"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If the display is not nice, use the following settings: </w:t>
      </w:r>
      <w:hyperlink r:id="rId14">
        <w:r w:rsidDel="00000000" w:rsidR="00000000" w:rsidRPr="00000000">
          <w:rPr>
            <w:rFonts w:ascii="Helvetica Neue" w:cs="Helvetica Neue" w:eastAsia="Helvetica Neue" w:hAnsi="Helvetica Neue"/>
            <w:color w:val="1155cc"/>
            <w:sz w:val="21"/>
            <w:szCs w:val="21"/>
            <w:u w:val="single"/>
            <w:rtl w:val="0"/>
          </w:rPr>
          <w:t xml:space="preserve">https://stackoverflow.com/a/5771611</w:t>
        </w:r>
      </w:hyperlink>
      <w:r w:rsidDel="00000000" w:rsidR="00000000" w:rsidRPr="00000000">
        <w:rPr>
          <w:rtl w:val="0"/>
        </w:rPr>
      </w:r>
    </w:p>
    <w:p w:rsidR="00000000" w:rsidDel="00000000" w:rsidP="00000000" w:rsidRDefault="00000000" w:rsidRPr="00000000" w14:paraId="0000007C">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Re-run the query to have a nicer result.</w:t>
      </w:r>
    </w:p>
    <w:p w:rsidR="00000000" w:rsidDel="00000000" w:rsidP="00000000" w:rsidRDefault="00000000" w:rsidRPr="00000000" w14:paraId="0000007D">
      <w:pPr>
        <w:spacing w:after="160" w:before="160" w:line="342.85714285714283" w:lineRule="auto"/>
        <w:ind w:right="160"/>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Exercice 5. Transaction Part 1 - Beginner</w:t>
      </w:r>
    </w:p>
    <w:p w:rsidR="00000000" w:rsidDel="00000000" w:rsidP="00000000" w:rsidRDefault="00000000" w:rsidRPr="00000000" w14:paraId="0000007E">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 Open 2 sql clients on the same Database.</w:t>
      </w:r>
    </w:p>
    <w:p w:rsidR="00000000" w:rsidDel="00000000" w:rsidP="00000000" w:rsidRDefault="00000000" w:rsidRPr="00000000" w14:paraId="0000007F">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For this Exercise, you should have 2 clients:</w:t>
      </w:r>
    </w:p>
    <w:p w:rsidR="00000000" w:rsidDel="00000000" w:rsidP="00000000" w:rsidRDefault="00000000" w:rsidRPr="00000000" w14:paraId="00000080">
      <w:pPr>
        <w:numPr>
          <w:ilvl w:val="0"/>
          <w:numId w:val="5"/>
        </w:numPr>
        <w:spacing w:after="0" w:afterAutospacing="0" w:before="16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Either 2 SQLDeveloper open. </w:t>
      </w:r>
    </w:p>
    <w:p w:rsidR="00000000" w:rsidDel="00000000" w:rsidP="00000000" w:rsidRDefault="00000000" w:rsidRPr="00000000" w14:paraId="00000081">
      <w:pPr>
        <w:numPr>
          <w:ilvl w:val="1"/>
          <w:numId w:val="5"/>
        </w:numPr>
        <w:spacing w:after="0" w:afterAutospacing="0" w:before="0" w:beforeAutospacing="0" w:line="342.85714285714283" w:lineRule="auto"/>
        <w:ind w:left="144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Linux, it’s possible to open several SQLDeveloepr</w:t>
      </w:r>
    </w:p>
    <w:p w:rsidR="00000000" w:rsidDel="00000000" w:rsidP="00000000" w:rsidRDefault="00000000" w:rsidRPr="00000000" w14:paraId="00000082">
      <w:pPr>
        <w:numPr>
          <w:ilvl w:val="1"/>
          <w:numId w:val="5"/>
        </w:numPr>
        <w:spacing w:after="160" w:before="0" w:beforeAutospacing="0" w:line="342.85714285714283" w:lineRule="auto"/>
        <w:ind w:left="144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Mac, to open another SQLDeveloepr, open a Terminal and run</w:t>
      </w:r>
    </w:p>
    <w:p w:rsidR="00000000" w:rsidDel="00000000" w:rsidP="00000000" w:rsidRDefault="00000000" w:rsidRPr="00000000" w14:paraId="00000083">
      <w:pPr>
        <w:spacing w:after="160" w:before="160" w:line="342.85714285714283" w:lineRule="auto"/>
        <w:ind w:left="0" w:right="160" w:firstLine="72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‘sh /Applications/SQLDeveloper.app/Contents/Resources/sqldeveloper/sqldeveloper.sh</w:t>
      </w:r>
    </w:p>
    <w:p w:rsidR="00000000" w:rsidDel="00000000" w:rsidP="00000000" w:rsidRDefault="00000000" w:rsidRPr="00000000" w14:paraId="00000084">
      <w:pPr>
        <w:numPr>
          <w:ilvl w:val="1"/>
          <w:numId w:val="5"/>
        </w:numPr>
        <w:spacing w:after="0" w:afterAutospacing="0" w:before="160" w:line="342.85714285714283" w:lineRule="auto"/>
        <w:ind w:left="144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On Windows: Open SQL Developer as an administrator will open a second client.</w:t>
      </w:r>
    </w:p>
    <w:p w:rsidR="00000000" w:rsidDel="00000000" w:rsidP="00000000" w:rsidRDefault="00000000" w:rsidRPr="00000000" w14:paraId="00000085">
      <w:pPr>
        <w:numPr>
          <w:ilvl w:val="0"/>
          <w:numId w:val="5"/>
        </w:numPr>
        <w:spacing w:after="0" w:afterAutospacing="0" w:before="0" w:beforeAutospacing="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Or 1 SQLDeveloper + 1 SqlPlus Session.</w:t>
      </w:r>
    </w:p>
    <w:p w:rsidR="00000000" w:rsidDel="00000000" w:rsidP="00000000" w:rsidRDefault="00000000" w:rsidRPr="00000000" w14:paraId="00000086">
      <w:pPr>
        <w:numPr>
          <w:ilvl w:val="0"/>
          <w:numId w:val="5"/>
        </w:numPr>
        <w:spacing w:after="160" w:before="0" w:beforeAutospacing="0" w:line="342.85714285714283" w:lineRule="auto"/>
        <w:ind w:left="720" w:right="160" w:hanging="360"/>
        <w:rPr>
          <w:rFonts w:ascii="Helvetica Neue" w:cs="Helvetica Neue" w:eastAsia="Helvetica Neue" w:hAnsi="Helvetica Neue"/>
          <w:color w:val="333333"/>
          <w:sz w:val="21"/>
          <w:szCs w:val="21"/>
          <w:u w:val="none"/>
        </w:rPr>
      </w:pPr>
      <w:r w:rsidDel="00000000" w:rsidR="00000000" w:rsidRPr="00000000">
        <w:rPr>
          <w:rFonts w:ascii="Helvetica Neue" w:cs="Helvetica Neue" w:eastAsia="Helvetica Neue" w:hAnsi="Helvetica Neue"/>
          <w:color w:val="333333"/>
          <w:sz w:val="21"/>
          <w:szCs w:val="21"/>
          <w:rtl w:val="0"/>
        </w:rPr>
        <w:t xml:space="preserve">Or 2 SqlPlus Sessions.</w:t>
      </w:r>
    </w:p>
    <w:p w:rsidR="00000000" w:rsidDel="00000000" w:rsidP="00000000" w:rsidRDefault="00000000" w:rsidRPr="00000000" w14:paraId="00000087">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w:t>
      </w:r>
      <w:r w:rsidDel="00000000" w:rsidR="00000000" w:rsidRPr="00000000">
        <w:rPr>
          <w:rFonts w:ascii="Helvetica Neue" w:cs="Helvetica Neue" w:eastAsia="Helvetica Neue" w:hAnsi="Helvetica Neue"/>
          <w:b w:val="1"/>
          <w:color w:val="333333"/>
          <w:sz w:val="21"/>
          <w:szCs w:val="21"/>
          <w:rtl w:val="0"/>
        </w:rPr>
        <w:t xml:space="preserve">Be sure to have autocommit disabled (default behaviour in SQL). Just in case run this command:</w:t>
      </w:r>
      <w:r w:rsidDel="00000000" w:rsidR="00000000" w:rsidRPr="00000000">
        <w:rPr>
          <w:rtl w:val="0"/>
        </w:rPr>
      </w:r>
    </w:p>
    <w:tbl>
      <w:tblPr>
        <w:tblStyle w:val="Table12"/>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w:t>
            </w:r>
            <w:r w:rsidDel="00000000" w:rsidR="00000000" w:rsidRPr="00000000">
              <w:rPr>
                <w:rFonts w:ascii="Courier New" w:cs="Courier New" w:eastAsia="Courier New" w:hAnsi="Courier New"/>
                <w:sz w:val="20"/>
                <w:szCs w:val="20"/>
                <w:rtl w:val="0"/>
              </w:rPr>
              <w:t xml:space="preserve"> autocommit </w:t>
            </w:r>
            <w:r w:rsidDel="00000000" w:rsidR="00000000" w:rsidRPr="00000000">
              <w:rPr>
                <w:rFonts w:ascii="Courier New" w:cs="Courier New" w:eastAsia="Courier New" w:hAnsi="Courier New"/>
                <w:sz w:val="20"/>
                <w:szCs w:val="20"/>
                <w:rtl w:val="0"/>
              </w:rPr>
              <w:t xml:space="preserve">off</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89">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8A">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w:t>
      </w:r>
      <w:r w:rsidDel="00000000" w:rsidR="00000000" w:rsidRPr="00000000">
        <w:rPr>
          <w:rFonts w:ascii="Helvetica Neue" w:cs="Helvetica Neue" w:eastAsia="Helvetica Neue" w:hAnsi="Helvetica Neue"/>
          <w:b w:val="1"/>
          <w:color w:val="333333"/>
          <w:sz w:val="21"/>
          <w:szCs w:val="21"/>
          <w:rtl w:val="0"/>
        </w:rPr>
        <w:t xml:space="preserve">On the first client</w:t>
      </w:r>
      <w:r w:rsidDel="00000000" w:rsidR="00000000" w:rsidRPr="00000000">
        <w:rPr>
          <w:rFonts w:ascii="Helvetica Neue" w:cs="Helvetica Neue" w:eastAsia="Helvetica Neue" w:hAnsi="Helvetica Neue"/>
          <w:color w:val="333333"/>
          <w:sz w:val="21"/>
          <w:szCs w:val="21"/>
          <w:rtl w:val="0"/>
        </w:rPr>
        <w:t xml:space="preserve">: Launch:</w:t>
      </w:r>
    </w:p>
    <w:tbl>
      <w:tblPr>
        <w:tblStyle w:val="Table13"/>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EMP SET SAL = 5000 WHERE EMPNO = 7369</w:t>
            </w:r>
          </w:p>
        </w:tc>
      </w:tr>
    </w:tbl>
    <w:p w:rsidR="00000000" w:rsidDel="00000000" w:rsidP="00000000" w:rsidRDefault="00000000" w:rsidRPr="00000000" w14:paraId="0000008C">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8D">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 </w:t>
      </w:r>
      <w:r w:rsidDel="00000000" w:rsidR="00000000" w:rsidRPr="00000000">
        <w:rPr>
          <w:rFonts w:ascii="Helvetica Neue" w:cs="Helvetica Neue" w:eastAsia="Helvetica Neue" w:hAnsi="Helvetica Neue"/>
          <w:b w:val="1"/>
          <w:color w:val="333333"/>
          <w:sz w:val="21"/>
          <w:szCs w:val="21"/>
          <w:rtl w:val="0"/>
        </w:rPr>
        <w:t xml:space="preserve">On the first client</w:t>
      </w:r>
      <w:r w:rsidDel="00000000" w:rsidR="00000000" w:rsidRPr="00000000">
        <w:rPr>
          <w:rFonts w:ascii="Helvetica Neue" w:cs="Helvetica Neue" w:eastAsia="Helvetica Neue" w:hAnsi="Helvetica Neue"/>
          <w:color w:val="333333"/>
          <w:sz w:val="21"/>
          <w:szCs w:val="21"/>
          <w:rtl w:val="0"/>
        </w:rPr>
        <w:t xml:space="preserve">, launch:</w:t>
      </w:r>
    </w:p>
    <w:tbl>
      <w:tblPr>
        <w:tblStyle w:val="Table14"/>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EMP</w:t>
            </w:r>
          </w:p>
        </w:tc>
      </w:tr>
    </w:tbl>
    <w:p w:rsidR="00000000" w:rsidDel="00000000" w:rsidP="00000000" w:rsidRDefault="00000000" w:rsidRPr="00000000" w14:paraId="0000008F">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90">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Can you see the UPDATE of the salary for the employee ?</w:t>
      </w:r>
    </w:p>
    <w:p w:rsidR="00000000" w:rsidDel="00000000" w:rsidP="00000000" w:rsidRDefault="00000000" w:rsidRPr="00000000" w14:paraId="00000091">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 </w:t>
      </w:r>
      <w:r w:rsidDel="00000000" w:rsidR="00000000" w:rsidRPr="00000000">
        <w:rPr>
          <w:rFonts w:ascii="Helvetica Neue" w:cs="Helvetica Neue" w:eastAsia="Helvetica Neue" w:hAnsi="Helvetica Neue"/>
          <w:b w:val="1"/>
          <w:color w:val="333333"/>
          <w:sz w:val="21"/>
          <w:szCs w:val="21"/>
          <w:rtl w:val="0"/>
        </w:rPr>
        <w:t xml:space="preserve">On the second client</w:t>
      </w:r>
      <w:r w:rsidDel="00000000" w:rsidR="00000000" w:rsidRPr="00000000">
        <w:rPr>
          <w:rFonts w:ascii="Helvetica Neue" w:cs="Helvetica Neue" w:eastAsia="Helvetica Neue" w:hAnsi="Helvetica Neue"/>
          <w:color w:val="333333"/>
          <w:sz w:val="21"/>
          <w:szCs w:val="21"/>
          <w:rtl w:val="0"/>
        </w:rPr>
        <w:t xml:space="preserve">, launch:</w:t>
      </w:r>
    </w:p>
    <w:tbl>
      <w:tblPr>
        <w:tblStyle w:val="Table15"/>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rPr>
          <w:trHeight w:val="600" w:hRule="atLeast"/>
          <w:trPrChange w:author="alexandre Perbet" w:id="8" w:date="2020-10-23T14:12:37Z">
            <w:trPr/>
          </w:trPrChange>
        </w:trPr>
        <w:tc>
          <w:tcPr>
            <w:shd w:fill="auto" w:val="clear"/>
            <w:tcMar>
              <w:top w:w="100.0" w:type="dxa"/>
              <w:left w:w="100.0" w:type="dxa"/>
              <w:bottom w:w="100.0" w:type="dxa"/>
              <w:right w:w="100.0" w:type="dxa"/>
            </w:tcMar>
            <w:vAlign w:val="top"/>
            <w:tcPrChange w:author="alexandre Perbet" w:id="8" w:date="2020-10-23T14:12:37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2">
            <w:pPr>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EMP</w:t>
            </w:r>
          </w:p>
        </w:tc>
      </w:tr>
    </w:tbl>
    <w:p w:rsidR="00000000" w:rsidDel="00000000" w:rsidP="00000000" w:rsidRDefault="00000000" w:rsidRPr="00000000" w14:paraId="00000093">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94">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Can you see the UPDATE of the salary for the employee ? Why ? How can you make the update available for the second client ?</w:t>
      </w:r>
    </w:p>
    <w:p w:rsidR="00000000" w:rsidDel="00000000" w:rsidP="00000000" w:rsidRDefault="00000000" w:rsidRPr="00000000" w14:paraId="00000095">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96">
      <w:pPr>
        <w:spacing w:after="160" w:before="160" w:line="342.85714285714283" w:lineRule="auto"/>
        <w:ind w:right="160"/>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Exercice </w:t>
      </w:r>
      <w:r w:rsidDel="00000000" w:rsidR="00000000" w:rsidRPr="00000000">
        <w:rPr>
          <w:rFonts w:ascii="Helvetica Neue" w:cs="Helvetica Neue" w:eastAsia="Helvetica Neue" w:hAnsi="Helvetica Neue"/>
          <w:b w:val="1"/>
          <w:color w:val="333333"/>
          <w:sz w:val="28"/>
          <w:szCs w:val="28"/>
          <w:rtl w:val="0"/>
        </w:rPr>
        <w:t xml:space="preserve">6. Transaction Part 2 &amp;&amp; GRANT rights - Advanced</w:t>
      </w:r>
    </w:p>
    <w:p w:rsidR="00000000" w:rsidDel="00000000" w:rsidP="00000000" w:rsidRDefault="00000000" w:rsidRPr="00000000" w14:paraId="00000097">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This exercise must be conducted in collaboration with a second user close to the used workstation. The report will provide the script queries and the effect of these queries. (Example: change impossible, insufficient privileges, user waiting or queuing user).</w:t>
      </w:r>
    </w:p>
    <w:p w:rsidR="00000000" w:rsidDel="00000000" w:rsidP="00000000" w:rsidRDefault="00000000" w:rsidRPr="00000000" w14:paraId="00000098">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Consider two users U1 and U2, the user U1 owns the EMP and DEPT tables. Users U1 and U2 perform in the specified order the following queries:</w:t>
      </w:r>
    </w:p>
    <w:p w:rsidR="00000000" w:rsidDel="00000000" w:rsidP="00000000" w:rsidRDefault="00000000" w:rsidRPr="00000000" w14:paraId="00000099">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 Create user U2</w:t>
      </w:r>
    </w:p>
    <w:p w:rsidR="00000000" w:rsidDel="00000000" w:rsidP="00000000" w:rsidRDefault="00000000" w:rsidRPr="00000000" w14:paraId="0000009A">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U2 tries to access the EMP table belonging to U1</w:t>
      </w:r>
    </w:p>
    <w:p w:rsidR="00000000" w:rsidDel="00000000" w:rsidP="00000000" w:rsidRDefault="00000000" w:rsidRPr="00000000" w14:paraId="0000009B">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U1 grants privileges to U2 to be able to read EMP and DEPT</w:t>
      </w:r>
    </w:p>
    <w:p w:rsidR="00000000" w:rsidDel="00000000" w:rsidP="00000000" w:rsidRDefault="00000000" w:rsidRPr="00000000" w14:paraId="0000009C">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 U1 update his table EMP by changing COMM from 800 to 700</w:t>
      </w:r>
    </w:p>
    <w:p w:rsidR="00000000" w:rsidDel="00000000" w:rsidP="00000000" w:rsidRDefault="00000000" w:rsidRPr="00000000" w14:paraId="0000009D">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 U2 select all the employees with COMM=700</w:t>
      </w:r>
    </w:p>
    <w:p w:rsidR="00000000" w:rsidDel="00000000" w:rsidP="00000000" w:rsidRDefault="00000000" w:rsidRPr="00000000" w14:paraId="0000009E">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 U1 executes a COMMIT</w:t>
      </w:r>
    </w:p>
    <w:p w:rsidR="00000000" w:rsidDel="00000000" w:rsidP="00000000" w:rsidRDefault="00000000" w:rsidRPr="00000000" w14:paraId="0000009F">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6. Deadlock:</w:t>
      </w:r>
    </w:p>
    <w:p w:rsidR="00000000" w:rsidDel="00000000" w:rsidP="00000000" w:rsidRDefault="00000000" w:rsidRPr="00000000" w14:paraId="000000A0">
      <w:pPr>
        <w:spacing w:after="160" w:before="160" w:line="342.85714285714283" w:lineRule="auto"/>
        <w:ind w:left="88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 U1 updates the tuple i (choose one) from EMP</w:t>
      </w:r>
    </w:p>
    <w:p w:rsidR="00000000" w:rsidDel="00000000" w:rsidP="00000000" w:rsidRDefault="00000000" w:rsidRPr="00000000" w14:paraId="000000A1">
      <w:pPr>
        <w:spacing w:after="160" w:before="160" w:line="342.85714285714283" w:lineRule="auto"/>
        <w:ind w:left="880" w:right="160" w:hanging="160"/>
        <w:rPr>
          <w:rFonts w:ascii="Helvetica Neue" w:cs="Helvetica Neue" w:eastAsia="Helvetica Neue" w:hAnsi="Helvetica Neue"/>
          <w:color w:val="333333"/>
          <w:sz w:val="21"/>
          <w:szCs w:val="21"/>
        </w:rPr>
      </w:pPr>
      <w:commentRangeStart w:id="0"/>
      <w:r w:rsidDel="00000000" w:rsidR="00000000" w:rsidRPr="00000000">
        <w:rPr>
          <w:rFonts w:ascii="Helvetica Neue" w:cs="Helvetica Neue" w:eastAsia="Helvetica Neue" w:hAnsi="Helvetica Neue"/>
          <w:color w:val="333333"/>
          <w:sz w:val="21"/>
          <w:szCs w:val="21"/>
          <w:rtl w:val="0"/>
        </w:rPr>
        <w:t xml:space="preserve">b. U2 updates the tuple j (choose one) from DEPT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2">
      <w:pPr>
        <w:spacing w:after="160" w:before="160" w:line="342.85714285714283" w:lineRule="auto"/>
        <w:ind w:left="88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 U1 updates the tuple j from DEPT</w:t>
      </w:r>
    </w:p>
    <w:p w:rsidR="00000000" w:rsidDel="00000000" w:rsidP="00000000" w:rsidRDefault="00000000" w:rsidRPr="00000000" w14:paraId="000000A3">
      <w:pPr>
        <w:spacing w:after="160" w:before="160" w:line="342.85714285714283" w:lineRule="auto"/>
        <w:ind w:left="88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d. U2 updates the tuple I from EMP</w:t>
      </w:r>
    </w:p>
    <w:p w:rsidR="00000000" w:rsidDel="00000000" w:rsidP="00000000" w:rsidRDefault="00000000" w:rsidRPr="00000000" w14:paraId="000000A4">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Propose a solution to the deadlock</w:t>
      </w:r>
    </w:p>
    <w:p w:rsidR="00000000" w:rsidDel="00000000" w:rsidP="00000000" w:rsidRDefault="00000000" w:rsidRPr="00000000" w14:paraId="000000A5">
      <w:pPr>
        <w:spacing w:after="160" w:before="160" w:line="342.85714285714283" w:lineRule="auto"/>
        <w:ind w:left="160" w:right="160" w:hanging="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7. Remove privileges previously granted and ensure that the privileges have been removed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before="160" w:line="342.85714285714283" w:lineRule="auto"/>
        <w:ind w:left="160" w:right="160" w:firstLine="0"/>
        <w:rPr>
          <w:rFonts w:ascii="Helvetica Neue" w:cs="Helvetica Neue" w:eastAsia="Helvetica Neue" w:hAnsi="Helvetica Neue"/>
          <w:b w:val="1"/>
          <w:color w:val="333333"/>
          <w:sz w:val="36"/>
          <w:szCs w:val="3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5" w:type="default"/>
      <w:pgSz w:h="15840" w:w="12240" w:orient="portrait"/>
      <w:pgMar w:bottom="1440" w:top="1440" w:left="1440" w:right="1440" w:header="0" w:footer="720"/>
      <w:pgNumType w:start="1"/>
      <w:sectPrChange w:author="Clémence d'Aligny" w:id="0" w:date="2020-04-18T08:54:17Z">
        <w:sectPr w:rsidR="000000" w:rsidDel="000000" w:rsidRPr="000000" w:rsidSect="000000">
          <w:pgMar w:bottom="1440" w:top="1440" w:left="1440" w:right="1440" w:header="0" w:footer="72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ieu Lormeau" w:id="0" w:date="2019-04-11T15:06:53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Clémence d'Aligny" w:id="9" w:date="2020-04-18T08:54:17Z"/>
          <w:rFonts w:ascii="Arial" w:cs="Arial" w:eastAsia="Arial" w:hAnsi="Arial"/>
          <w:b w:val="0"/>
          <w:i w:val="0"/>
          <w:smallCaps w:val="0"/>
          <w:strike w:val="0"/>
          <w:color w:val="000000"/>
          <w:sz w:val="22"/>
          <w:szCs w:val="22"/>
          <w:u w:val="none"/>
          <w:shd w:fill="auto" w:val="clear"/>
          <w:vertAlign w:val="baseline"/>
        </w:rPr>
      </w:pPr>
      <w:ins w:author="Clémence d'Aligny" w:id="9" w:date="2020-04-18T08:54:1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this since U2 only has read privileges on emp and dept.</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ins w:author="Clémence d'Aligny" w:id="9" w:date="2020-04-18T08:54:17Z"/>
      </w:rPr>
    </w:pPr>
    <w:ins w:author="Clémence d'Aligny" w:id="9" w:date="2020-04-18T08:54:17Z">
      <w:r w:rsidDel="00000000" w:rsidR="00000000" w:rsidRPr="00000000">
        <w:rPr/>
        <w:fldChar w:fldCharType="begin"/>
        <w:instrText xml:space="preserve">PAGE</w:instrText>
        <w:fldChar w:fldCharType="separate"/>
        <w:fldChar w:fldCharType="end"/>
      </w:r>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nwollingen.nl/install-oracle-instant-client-and-sqlplus-using-homebrew-a233ce224bf" TargetMode="External"/><Relationship Id="rId10" Type="http://schemas.openxmlformats.org/officeDocument/2006/relationships/hyperlink" Target="https://brew.sh/index_fr" TargetMode="External"/><Relationship Id="rId13" Type="http://schemas.openxmlformats.org/officeDocument/2006/relationships/hyperlink" Target="https://askubuntu.com/a/207145" TargetMode="External"/><Relationship Id="rId12" Type="http://schemas.openxmlformats.org/officeDocument/2006/relationships/hyperlink" Target="https://www.oratable.com/sqlplus-instant-client-install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stackoverflow.com/a/577161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e1dlRYzntEZLSV4ol0EYb3ZYTcXl_mAZlawMpxnfcWk/edit#slide=id.g4d04feb32d_16_0" TargetMode="External"/><Relationship Id="rId8" Type="http://schemas.openxmlformats.org/officeDocument/2006/relationships/hyperlink" Target="http://www.dba-oracle.com/m_consistent_get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